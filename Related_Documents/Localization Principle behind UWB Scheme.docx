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DE134" w14:textId="5A6BDE13" w:rsidR="00D341CB" w:rsidRPr="00B93CCF" w:rsidRDefault="00731BD1" w:rsidP="00B93CCF">
      <w:pPr>
        <w:jc w:val="center"/>
        <w:rPr>
          <w:rFonts w:ascii="Arial" w:hAnsi="Arial" w:cs="Arial"/>
          <w:color w:val="2E3033"/>
          <w:szCs w:val="21"/>
          <w:shd w:val="clear" w:color="auto" w:fill="FFFFFF"/>
        </w:rPr>
      </w:pPr>
      <w:r w:rsidRPr="00B93CCF">
        <w:rPr>
          <w:rFonts w:ascii="Arial" w:hAnsi="Arial" w:cs="Arial"/>
          <w:color w:val="2E3033"/>
          <w:szCs w:val="21"/>
          <w:shd w:val="clear" w:color="auto" w:fill="FFFFFF"/>
        </w:rPr>
        <w:t xml:space="preserve">Localization Principle </w:t>
      </w:r>
      <w:r w:rsidRPr="00B93CCF">
        <w:rPr>
          <w:rFonts w:ascii="Arial" w:hAnsi="Arial" w:cs="Arial" w:hint="eastAsia"/>
          <w:color w:val="2E3033"/>
          <w:szCs w:val="21"/>
          <w:shd w:val="clear" w:color="auto" w:fill="FFFFFF"/>
        </w:rPr>
        <w:t>b</w:t>
      </w:r>
      <w:r w:rsidRPr="00B93CCF">
        <w:rPr>
          <w:rFonts w:ascii="Arial" w:hAnsi="Arial" w:cs="Arial"/>
          <w:color w:val="2E3033"/>
          <w:szCs w:val="21"/>
          <w:shd w:val="clear" w:color="auto" w:fill="FFFFFF"/>
        </w:rPr>
        <w:t>ehind UWB Scheme</w:t>
      </w:r>
    </w:p>
    <w:p w14:paraId="54D259E1" w14:textId="64D37103" w:rsidR="00731BD1" w:rsidRDefault="001D60E9" w:rsidP="001D60E9">
      <w:pPr>
        <w:pStyle w:val="a3"/>
        <w:numPr>
          <w:ilvl w:val="0"/>
          <w:numId w:val="1"/>
        </w:numPr>
        <w:ind w:firstLineChars="0"/>
        <w:rPr>
          <w:rFonts w:ascii="Arial" w:hAnsi="Arial" w:cs="Arial"/>
          <w:color w:val="2E3033"/>
          <w:szCs w:val="21"/>
          <w:shd w:val="clear" w:color="auto" w:fill="FFFFFF"/>
        </w:rPr>
      </w:pPr>
      <w:r w:rsidRPr="001D60E9">
        <w:rPr>
          <w:rFonts w:ascii="Arial" w:hAnsi="Arial" w:cs="Arial"/>
          <w:color w:val="2E3033"/>
          <w:szCs w:val="21"/>
          <w:shd w:val="clear" w:color="auto" w:fill="FFFFFF"/>
        </w:rPr>
        <w:t>Basic principle of UWB ranging</w:t>
      </w:r>
    </w:p>
    <w:p w14:paraId="1EA36D90" w14:textId="4D76242E" w:rsidR="001D60E9" w:rsidRDefault="001D60E9" w:rsidP="001D60E9">
      <w:pPr>
        <w:pStyle w:val="a3"/>
        <w:ind w:left="36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(1)</w:t>
      </w:r>
      <w:r w:rsidR="00B93CCF">
        <w:rPr>
          <w:rFonts w:ascii="Arial" w:hAnsi="Arial" w:cs="Arial"/>
          <w:color w:val="2E3033"/>
          <w:szCs w:val="21"/>
          <w:shd w:val="clear" w:color="auto" w:fill="FFFFFF"/>
        </w:rPr>
        <w:t xml:space="preserve"> </w:t>
      </w:r>
      <w:r>
        <w:rPr>
          <w:rFonts w:ascii="Arial" w:hAnsi="Arial" w:cs="Arial"/>
          <w:color w:val="2E3033"/>
          <w:szCs w:val="21"/>
          <w:shd w:val="clear" w:color="auto" w:fill="FFFFFF"/>
        </w:rPr>
        <w:t>TOF</w:t>
      </w:r>
      <w:r w:rsidR="00FC6073">
        <w:rPr>
          <w:rFonts w:ascii="Arial" w:hAnsi="Arial" w:cs="Arial"/>
          <w:color w:val="2E3033"/>
          <w:szCs w:val="21"/>
          <w:shd w:val="clear" w:color="auto" w:fill="FFFFFF"/>
        </w:rPr>
        <w:t xml:space="preserve"> </w:t>
      </w:r>
      <w:r>
        <w:rPr>
          <w:rFonts w:ascii="Arial" w:hAnsi="Arial" w:cs="Arial"/>
          <w:color w:val="2E3033"/>
          <w:szCs w:val="21"/>
          <w:shd w:val="clear" w:color="auto" w:fill="FFFFFF"/>
        </w:rPr>
        <w:t>(Time</w:t>
      </w:r>
      <w:r w:rsidR="00FC6073">
        <w:rPr>
          <w:rFonts w:ascii="Arial" w:hAnsi="Arial" w:cs="Arial"/>
          <w:color w:val="2E3033"/>
          <w:szCs w:val="21"/>
          <w:shd w:val="clear" w:color="auto" w:fill="FFFFFF"/>
        </w:rPr>
        <w:t>-o</w:t>
      </w:r>
      <w:r>
        <w:rPr>
          <w:rFonts w:ascii="Arial" w:hAnsi="Arial" w:cs="Arial"/>
          <w:color w:val="2E3033"/>
          <w:szCs w:val="21"/>
          <w:shd w:val="clear" w:color="auto" w:fill="FFFFFF"/>
        </w:rPr>
        <w:t>f</w:t>
      </w:r>
      <w:r w:rsidR="00FC6073">
        <w:rPr>
          <w:rFonts w:ascii="Arial" w:hAnsi="Arial" w:cs="Arial"/>
          <w:color w:val="2E3033"/>
          <w:szCs w:val="21"/>
          <w:shd w:val="clear" w:color="auto" w:fill="FFFFFF"/>
        </w:rPr>
        <w:t>-</w:t>
      </w:r>
      <w:r>
        <w:rPr>
          <w:rFonts w:ascii="Arial" w:hAnsi="Arial" w:cs="Arial"/>
          <w:color w:val="2E3033"/>
          <w:szCs w:val="21"/>
          <w:shd w:val="clear" w:color="auto" w:fill="FFFFFF"/>
        </w:rPr>
        <w:t xml:space="preserve">Flight ranging method): ranging method belongs to the two-way ranging technology, it mainly uses the signal in two asynchronous </w:t>
      </w:r>
      <w:ins w:id="0" w:author="Man WONG" w:date="2021-07-12T10:29:00Z">
        <w:r w:rsidR="00B33712">
          <w:rPr>
            <w:rFonts w:ascii="Arial" w:hAnsi="Arial" w:cs="Arial"/>
            <w:color w:val="2E3033"/>
            <w:szCs w:val="21"/>
            <w:shd w:val="clear" w:color="auto" w:fill="FFFFFF"/>
          </w:rPr>
          <w:t>t</w:t>
        </w:r>
      </w:ins>
      <w:del w:id="1" w:author="Man WONG" w:date="2021-07-12T10:29:00Z">
        <w:r w:rsidDel="00B33712">
          <w:rPr>
            <w:rFonts w:ascii="Arial" w:hAnsi="Arial" w:cs="Arial"/>
            <w:color w:val="2E3033"/>
            <w:szCs w:val="21"/>
            <w:shd w:val="clear" w:color="auto" w:fill="FFFFFF"/>
          </w:rPr>
          <w:delText>T</w:delText>
        </w:r>
      </w:del>
      <w:r>
        <w:rPr>
          <w:rFonts w:ascii="Arial" w:hAnsi="Arial" w:cs="Arial"/>
          <w:color w:val="2E3033"/>
          <w:szCs w:val="21"/>
          <w:shd w:val="clear" w:color="auto" w:fill="FFFFFF"/>
        </w:rPr>
        <w:t>ransceiver</w:t>
      </w:r>
      <w:ins w:id="2" w:author="Man WONG" w:date="2021-07-12T10:29:00Z">
        <w:r w:rsidR="00B33712">
          <w:rPr>
            <w:rFonts w:ascii="Arial" w:hAnsi="Arial" w:cs="Arial"/>
            <w:color w:val="2E3033"/>
            <w:szCs w:val="21"/>
            <w:shd w:val="clear" w:color="auto" w:fill="FFFFFF"/>
          </w:rPr>
          <w:t>s</w:t>
        </w:r>
      </w:ins>
      <w:r>
        <w:rPr>
          <w:rFonts w:ascii="Arial" w:hAnsi="Arial" w:cs="Arial"/>
          <w:color w:val="2E3033"/>
          <w:szCs w:val="21"/>
          <w:shd w:val="clear" w:color="auto" w:fill="FFFFFF"/>
        </w:rPr>
        <w:t xml:space="preserve"> between the Flight Time to measure the distance between nodes. Because in the line-of-sight environment, the TOF ranging method shows a linear relationship with distance, so the result will be more accurate. We denote the time </w:t>
      </w:r>
      <w:ins w:id="3" w:author="Man WONG" w:date="2021-07-12T10:33:00Z">
        <w:r w:rsidR="00DA22B4">
          <w:rPr>
            <w:rFonts w:ascii="Arial" w:hAnsi="Arial" w:cs="Arial"/>
            <w:color w:val="2E3033"/>
            <w:szCs w:val="21"/>
            <w:shd w:val="clear" w:color="auto" w:fill="FFFFFF"/>
          </w:rPr>
          <w:t xml:space="preserve">difference </w:t>
        </w:r>
      </w:ins>
      <w:r>
        <w:rPr>
          <w:rFonts w:ascii="Arial" w:hAnsi="Arial" w:cs="Arial"/>
          <w:color w:val="2E3033"/>
          <w:szCs w:val="21"/>
          <w:shd w:val="clear" w:color="auto" w:fill="FFFFFF"/>
        </w:rPr>
        <w:t>between the packet</w:t>
      </w:r>
      <w:ins w:id="4" w:author="Man WONG" w:date="2021-07-12T10:33:00Z">
        <w:r w:rsidR="00DA22B4">
          <w:rPr>
            <w:rFonts w:ascii="Arial" w:hAnsi="Arial" w:cs="Arial"/>
            <w:color w:val="2E3033"/>
            <w:szCs w:val="21"/>
            <w:shd w:val="clear" w:color="auto" w:fill="FFFFFF"/>
          </w:rPr>
          <w:t>s</w:t>
        </w:r>
      </w:ins>
      <w:r>
        <w:rPr>
          <w:rFonts w:ascii="Arial" w:hAnsi="Arial" w:cs="Arial"/>
          <w:color w:val="2E3033"/>
          <w:szCs w:val="21"/>
          <w:shd w:val="clear" w:color="auto" w:fill="FFFFFF"/>
        </w:rPr>
        <w:t xml:space="preserve"> sent </w:t>
      </w:r>
      <w:ins w:id="5" w:author="Man WONG" w:date="2021-07-12T10:33:00Z">
        <w:r w:rsidR="00DA22B4">
          <w:rPr>
            <w:rFonts w:ascii="Arial" w:hAnsi="Arial" w:cs="Arial"/>
            <w:color w:val="2E3033"/>
            <w:szCs w:val="21"/>
            <w:shd w:val="clear" w:color="auto" w:fill="FFFFFF"/>
          </w:rPr>
          <w:t xml:space="preserve">and received </w:t>
        </w:r>
      </w:ins>
      <w:r>
        <w:rPr>
          <w:rFonts w:ascii="Arial" w:hAnsi="Arial" w:cs="Arial"/>
          <w:color w:val="2E3033"/>
          <w:szCs w:val="21"/>
          <w:shd w:val="clear" w:color="auto" w:fill="FFFFFF"/>
        </w:rPr>
        <w:t xml:space="preserve">by the sender </w:t>
      </w:r>
      <w:del w:id="6" w:author="Man WONG" w:date="2021-07-12T10:33:00Z">
        <w:r w:rsidDel="00DA22B4">
          <w:rPr>
            <w:rFonts w:ascii="Arial" w:hAnsi="Arial" w:cs="Arial"/>
            <w:color w:val="2E3033"/>
            <w:szCs w:val="21"/>
            <w:shd w:val="clear" w:color="auto" w:fill="FFFFFF"/>
          </w:rPr>
          <w:delText xml:space="preserve">and the response received by the </w:delText>
        </w:r>
      </w:del>
      <w:del w:id="7" w:author="Man WONG" w:date="2021-07-12T09:19:00Z">
        <w:r w:rsidDel="00FC6073">
          <w:rPr>
            <w:rFonts w:ascii="Arial" w:hAnsi="Arial" w:cs="Arial"/>
            <w:color w:val="2E3033"/>
            <w:szCs w:val="21"/>
            <w:shd w:val="clear" w:color="auto" w:fill="FFFFFF"/>
          </w:rPr>
          <w:delText>receiver</w:delText>
        </w:r>
      </w:del>
      <w:del w:id="8" w:author="Man WONG" w:date="2021-07-12T10:33:00Z">
        <w:r w:rsidDel="00DA22B4">
          <w:rPr>
            <w:rFonts w:ascii="Arial" w:hAnsi="Arial" w:cs="Arial"/>
            <w:color w:val="2E3033"/>
            <w:szCs w:val="21"/>
            <w:shd w:val="clear" w:color="auto" w:fill="FFFFFF"/>
          </w:rPr>
          <w:delText xml:space="preserve"> </w:delText>
        </w:r>
      </w:del>
      <w:r>
        <w:rPr>
          <w:rFonts w:ascii="Arial" w:hAnsi="Arial" w:cs="Arial"/>
          <w:color w:val="2E3033"/>
          <w:szCs w:val="21"/>
          <w:shd w:val="clear" w:color="auto" w:fill="FFFFFF"/>
        </w:rPr>
        <w:t xml:space="preserve">as </w:t>
      </w:r>
      <m:oMath>
        <m:sSub>
          <m:sSubPr>
            <m:ctrlPr>
              <w:ins w:id="9" w:author="Man WONG" w:date="2021-07-12T10:30:00Z">
                <w:rPr>
                  <w:rFonts w:ascii="Cambria Math" w:hAnsi="Cambria Math" w:cs="Arial"/>
                  <w:i/>
                  <w:color w:val="2E3033"/>
                  <w:szCs w:val="21"/>
                  <w:shd w:val="clear" w:color="auto" w:fill="FFFFFF"/>
                </w:rPr>
              </w:ins>
            </m:ctrlPr>
          </m:sSubPr>
          <m:e>
            <m:r>
              <w:ins w:id="10" w:author="Man WONG" w:date="2021-07-12T10:30:00Z">
                <w:rPr>
                  <w:rFonts w:ascii="Cambria Math" w:hAnsi="Cambria Math" w:cs="Arial"/>
                  <w:color w:val="2E3033"/>
                  <w:szCs w:val="21"/>
                  <w:shd w:val="clear" w:color="auto" w:fill="FFFFFF"/>
                </w:rPr>
                <m:t>T</m:t>
              </w:ins>
            </m:r>
          </m:e>
          <m:sub>
            <m:r>
              <w:ins w:id="11" w:author="Man WONG" w:date="2021-07-12T10:30:00Z">
                <m:rPr>
                  <m:sty m:val="p"/>
                </m:rPr>
                <w:rPr>
                  <w:rFonts w:ascii="Cambria Math" w:hAnsi="Cambria Math" w:cs="Arial"/>
                  <w:color w:val="2E3033"/>
                  <w:szCs w:val="21"/>
                  <w:shd w:val="clear" w:color="auto" w:fill="FFFFFF"/>
                </w:rPr>
                <m:t>TOT</m:t>
              </w:ins>
            </m:r>
          </m:sub>
        </m:sSub>
      </m:oMath>
      <w:del w:id="12" w:author="Man WONG" w:date="2021-07-12T10:30:00Z">
        <w:r w:rsidDel="0039274F">
          <w:rPr>
            <w:rFonts w:ascii="Arial" w:hAnsi="Arial" w:cs="Arial"/>
            <w:color w:val="2E3033"/>
            <w:szCs w:val="21"/>
            <w:shd w:val="clear" w:color="auto" w:fill="FFFFFF"/>
          </w:rPr>
          <w:delText>T</w:delText>
        </w:r>
        <w:r w:rsidRPr="00FC6073" w:rsidDel="0039274F">
          <w:rPr>
            <w:rFonts w:ascii="Arial" w:hAnsi="Arial" w:cs="Arial"/>
            <w:color w:val="2E3033"/>
            <w:szCs w:val="21"/>
            <w:shd w:val="clear" w:color="auto" w:fill="FFFFFF"/>
            <w:vertAlign w:val="subscript"/>
            <w:rPrChange w:id="13" w:author="Man WONG" w:date="2021-07-12T09:19:00Z">
              <w:rPr>
                <w:rFonts w:ascii="Arial" w:hAnsi="Arial" w:cs="Arial"/>
                <w:color w:val="2E3033"/>
                <w:szCs w:val="21"/>
                <w:shd w:val="clear" w:color="auto" w:fill="FFFFFF"/>
              </w:rPr>
            </w:rPrChange>
          </w:rPr>
          <w:delText>TOT</w:delText>
        </w:r>
      </w:del>
      <w:r>
        <w:rPr>
          <w:rFonts w:ascii="Arial" w:hAnsi="Arial" w:cs="Arial"/>
          <w:color w:val="2E3033"/>
          <w:szCs w:val="21"/>
          <w:shd w:val="clear" w:color="auto" w:fill="FFFFFF"/>
        </w:rPr>
        <w:t xml:space="preserve">, and the time </w:t>
      </w:r>
      <w:ins w:id="14" w:author="Man WONG" w:date="2021-07-12T10:34:00Z">
        <w:r w:rsidR="00AE5219">
          <w:rPr>
            <w:rFonts w:ascii="Arial" w:hAnsi="Arial" w:cs="Arial"/>
            <w:color w:val="2E3033"/>
            <w:szCs w:val="21"/>
            <w:shd w:val="clear" w:color="auto" w:fill="FFFFFF"/>
          </w:rPr>
          <w:t xml:space="preserve">difference </w:t>
        </w:r>
      </w:ins>
      <w:r>
        <w:rPr>
          <w:rFonts w:ascii="Arial" w:hAnsi="Arial" w:cs="Arial"/>
          <w:color w:val="2E3033"/>
          <w:szCs w:val="21"/>
          <w:shd w:val="clear" w:color="auto" w:fill="FFFFFF"/>
        </w:rPr>
        <w:t>between the packet</w:t>
      </w:r>
      <w:ins w:id="15" w:author="Man WONG" w:date="2021-07-12T10:34:00Z">
        <w:r w:rsidR="00AE5219">
          <w:rPr>
            <w:rFonts w:ascii="Arial" w:hAnsi="Arial" w:cs="Arial"/>
            <w:color w:val="2E3033"/>
            <w:szCs w:val="21"/>
            <w:shd w:val="clear" w:color="auto" w:fill="FFFFFF"/>
          </w:rPr>
          <w:t>s</w:t>
        </w:r>
      </w:ins>
      <w:r>
        <w:rPr>
          <w:rFonts w:ascii="Arial" w:hAnsi="Arial" w:cs="Arial"/>
          <w:color w:val="2E3033"/>
          <w:szCs w:val="21"/>
          <w:shd w:val="clear" w:color="auto" w:fill="FFFFFF"/>
        </w:rPr>
        <w:t xml:space="preserve"> received and </w:t>
      </w:r>
      <w:del w:id="16" w:author="Man WONG" w:date="2021-07-12T10:34:00Z">
        <w:r w:rsidDel="00AE5219">
          <w:rPr>
            <w:rFonts w:ascii="Arial" w:hAnsi="Arial" w:cs="Arial"/>
            <w:color w:val="2E3033"/>
            <w:szCs w:val="21"/>
            <w:shd w:val="clear" w:color="auto" w:fill="FFFFFF"/>
          </w:rPr>
          <w:delText xml:space="preserve">the response </w:delText>
        </w:r>
      </w:del>
      <w:del w:id="17" w:author="Man WONG" w:date="2021-07-12T09:19:00Z">
        <w:r w:rsidDel="00FC6073">
          <w:rPr>
            <w:rFonts w:ascii="Arial" w:hAnsi="Arial" w:cs="Arial"/>
            <w:color w:val="2E3033"/>
            <w:szCs w:val="21"/>
            <w:shd w:val="clear" w:color="auto" w:fill="FFFFFF"/>
          </w:rPr>
          <w:delText xml:space="preserve">received </w:delText>
        </w:r>
      </w:del>
      <w:ins w:id="18" w:author="Man WONG" w:date="2021-07-12T09:19:00Z">
        <w:r w:rsidR="00FC6073">
          <w:rPr>
            <w:rFonts w:ascii="Arial" w:hAnsi="Arial" w:cs="Arial"/>
            <w:color w:val="2E3033"/>
            <w:szCs w:val="21"/>
            <w:shd w:val="clear" w:color="auto" w:fill="FFFFFF"/>
          </w:rPr>
          <w:t xml:space="preserve">sent </w:t>
        </w:r>
      </w:ins>
      <w:r>
        <w:rPr>
          <w:rFonts w:ascii="Arial" w:hAnsi="Arial" w:cs="Arial"/>
          <w:color w:val="2E3033"/>
          <w:szCs w:val="21"/>
          <w:shd w:val="clear" w:color="auto" w:fill="FFFFFF"/>
        </w:rPr>
        <w:t xml:space="preserve">by the receiver as </w:t>
      </w:r>
      <m:oMath>
        <m:sSub>
          <m:sSubPr>
            <m:ctrlPr>
              <w:ins w:id="19" w:author="Man WONG" w:date="2021-07-12T10:30:00Z">
                <w:rPr>
                  <w:rFonts w:ascii="Cambria Math" w:hAnsi="Cambria Math" w:cs="Arial"/>
                  <w:i/>
                  <w:color w:val="2E3033"/>
                  <w:szCs w:val="21"/>
                  <w:shd w:val="clear" w:color="auto" w:fill="FFFFFF"/>
                </w:rPr>
              </w:ins>
            </m:ctrlPr>
          </m:sSubPr>
          <m:e>
            <m:r>
              <w:ins w:id="20" w:author="Man WONG" w:date="2021-07-12T10:30:00Z">
                <w:rPr>
                  <w:rFonts w:ascii="Cambria Math" w:hAnsi="Cambria Math" w:cs="Arial"/>
                  <w:color w:val="2E3033"/>
                  <w:szCs w:val="21"/>
                  <w:shd w:val="clear" w:color="auto" w:fill="FFFFFF"/>
                </w:rPr>
                <m:t>T</m:t>
              </w:ins>
            </m:r>
          </m:e>
          <m:sub>
            <m:r>
              <w:ins w:id="21" w:author="Man WONG" w:date="2021-07-12T10:30:00Z">
                <m:rPr>
                  <m:sty m:val="p"/>
                </m:rPr>
                <w:rPr>
                  <w:rFonts w:ascii="Cambria Math" w:hAnsi="Cambria Math" w:cs="Arial"/>
                  <w:color w:val="2E3033"/>
                  <w:szCs w:val="21"/>
                  <w:shd w:val="clear" w:color="auto" w:fill="FFFFFF"/>
                </w:rPr>
                <m:t>TAT</m:t>
              </w:ins>
            </m:r>
          </m:sub>
        </m:sSub>
      </m:oMath>
      <w:del w:id="22" w:author="Man WONG" w:date="2021-07-12T10:30:00Z">
        <w:r w:rsidDel="0039274F">
          <w:rPr>
            <w:rFonts w:ascii="Arial" w:hAnsi="Arial" w:cs="Arial"/>
            <w:color w:val="2E3033"/>
            <w:szCs w:val="21"/>
            <w:shd w:val="clear" w:color="auto" w:fill="FFFFFF"/>
          </w:rPr>
          <w:delText>T</w:delText>
        </w:r>
        <w:r w:rsidRPr="00FC6073" w:rsidDel="0039274F">
          <w:rPr>
            <w:rFonts w:ascii="Arial" w:hAnsi="Arial" w:cs="Arial"/>
            <w:color w:val="2E3033"/>
            <w:szCs w:val="21"/>
            <w:shd w:val="clear" w:color="auto" w:fill="FFFFFF"/>
            <w:vertAlign w:val="subscript"/>
            <w:rPrChange w:id="23" w:author="Man WONG" w:date="2021-07-12T09:19:00Z">
              <w:rPr>
                <w:rFonts w:ascii="Arial" w:hAnsi="Arial" w:cs="Arial"/>
                <w:color w:val="2E3033"/>
                <w:szCs w:val="21"/>
                <w:shd w:val="clear" w:color="auto" w:fill="FFFFFF"/>
              </w:rPr>
            </w:rPrChange>
          </w:rPr>
          <w:delText>TAT</w:delText>
        </w:r>
      </w:del>
      <w:r>
        <w:rPr>
          <w:rFonts w:ascii="Arial" w:hAnsi="Arial" w:cs="Arial"/>
          <w:color w:val="2E3033"/>
          <w:szCs w:val="21"/>
          <w:shd w:val="clear" w:color="auto" w:fill="FFFFFF"/>
        </w:rPr>
        <w:t xml:space="preserve">. </w:t>
      </w:r>
      <w:ins w:id="24" w:author="Man WONG" w:date="2021-07-12T10:34:00Z">
        <w:r w:rsidR="001209E7">
          <w:rPr>
            <w:rFonts w:ascii="Arial" w:hAnsi="Arial" w:cs="Arial"/>
            <w:color w:val="2E3033"/>
            <w:szCs w:val="21"/>
            <w:shd w:val="clear" w:color="auto" w:fill="FFFFFF"/>
          </w:rPr>
          <w:t>Consequently</w:t>
        </w:r>
      </w:ins>
      <w:del w:id="25" w:author="Man WONG" w:date="2021-07-12T10:34:00Z">
        <w:r w:rsidDel="001209E7">
          <w:rPr>
            <w:rFonts w:ascii="Arial" w:hAnsi="Arial" w:cs="Arial"/>
            <w:color w:val="2E3033"/>
            <w:szCs w:val="21"/>
            <w:shd w:val="clear" w:color="auto" w:fill="FFFFFF"/>
          </w:rPr>
          <w:delText>Then</w:delText>
        </w:r>
      </w:del>
      <w:r>
        <w:rPr>
          <w:rFonts w:ascii="Arial" w:hAnsi="Arial" w:cs="Arial"/>
          <w:color w:val="2E3033"/>
          <w:szCs w:val="21"/>
          <w:shd w:val="clear" w:color="auto" w:fill="FFFFFF"/>
        </w:rPr>
        <w:t xml:space="preserve">, </w:t>
      </w:r>
      <w:del w:id="26" w:author="Man WONG" w:date="2021-07-12T10:31:00Z">
        <w:r w:rsidDel="0039274F">
          <w:rPr>
            <w:rFonts w:ascii="Arial" w:hAnsi="Arial" w:cs="Arial"/>
            <w:color w:val="2E3033"/>
            <w:szCs w:val="21"/>
            <w:shd w:val="clear" w:color="auto" w:fill="FFFFFF"/>
          </w:rPr>
          <w:delText>T</w:delText>
        </w:r>
        <w:r w:rsidRPr="00FC6073" w:rsidDel="0039274F">
          <w:rPr>
            <w:rFonts w:ascii="Arial" w:hAnsi="Arial" w:cs="Arial"/>
            <w:color w:val="2E3033"/>
            <w:szCs w:val="21"/>
            <w:shd w:val="clear" w:color="auto" w:fill="FFFFFF"/>
            <w:vertAlign w:val="subscript"/>
            <w:rPrChange w:id="27" w:author="Man WONG" w:date="2021-07-12T09:20:00Z">
              <w:rPr>
                <w:rFonts w:ascii="Arial" w:hAnsi="Arial" w:cs="Arial"/>
                <w:color w:val="2E3033"/>
                <w:szCs w:val="21"/>
                <w:shd w:val="clear" w:color="auto" w:fill="FFFFFF"/>
              </w:rPr>
            </w:rPrChange>
          </w:rPr>
          <w:delText>TOF</w:delText>
        </w:r>
      </w:del>
      <w:del w:id="28" w:author="Man WONG" w:date="2021-07-12T10:34:00Z">
        <w:r w:rsidDel="001209E7">
          <w:rPr>
            <w:rFonts w:ascii="Arial" w:hAnsi="Arial" w:cs="Arial"/>
            <w:color w:val="2E3033"/>
            <w:szCs w:val="21"/>
            <w:shd w:val="clear" w:color="auto" w:fill="FFFFFF"/>
          </w:rPr>
          <w:delText xml:space="preserve">, </w:delText>
        </w:r>
      </w:del>
      <w:r>
        <w:rPr>
          <w:rFonts w:ascii="Arial" w:hAnsi="Arial" w:cs="Arial"/>
          <w:color w:val="2E3033"/>
          <w:szCs w:val="21"/>
          <w:shd w:val="clear" w:color="auto" w:fill="FFFFFF"/>
        </w:rPr>
        <w:t xml:space="preserve">the one-way flight time of </w:t>
      </w:r>
      <w:del w:id="29" w:author="Man WONG" w:date="2021-07-12T10:34:00Z">
        <w:r w:rsidDel="001209E7">
          <w:rPr>
            <w:rFonts w:ascii="Arial" w:hAnsi="Arial" w:cs="Arial"/>
            <w:color w:val="2E3033"/>
            <w:szCs w:val="21"/>
            <w:shd w:val="clear" w:color="auto" w:fill="FFFFFF"/>
          </w:rPr>
          <w:delText>the</w:delText>
        </w:r>
      </w:del>
      <w:ins w:id="30" w:author="Man WONG" w:date="2021-07-12T10:34:00Z">
        <w:r w:rsidR="001209E7">
          <w:rPr>
            <w:rFonts w:ascii="Arial" w:hAnsi="Arial" w:cs="Arial"/>
            <w:color w:val="2E3033"/>
            <w:szCs w:val="21"/>
            <w:shd w:val="clear" w:color="auto" w:fill="FFFFFF"/>
          </w:rPr>
          <w:t>a</w:t>
        </w:r>
      </w:ins>
      <w:r>
        <w:rPr>
          <w:rFonts w:ascii="Arial" w:hAnsi="Arial" w:cs="Arial"/>
          <w:color w:val="2E3033"/>
          <w:szCs w:val="21"/>
          <w:shd w:val="clear" w:color="auto" w:fill="FFFFFF"/>
        </w:rPr>
        <w:t xml:space="preserve"> packet in the air</w:t>
      </w:r>
      <w:del w:id="31" w:author="Man WONG" w:date="2021-07-12T10:34:00Z">
        <w:r w:rsidDel="001209E7">
          <w:rPr>
            <w:rFonts w:ascii="Arial" w:hAnsi="Arial" w:cs="Arial"/>
            <w:color w:val="2E3033"/>
            <w:szCs w:val="21"/>
            <w:shd w:val="clear" w:color="auto" w:fill="FFFFFF"/>
          </w:rPr>
          <w:delText>,</w:delText>
        </w:r>
      </w:del>
      <w:r>
        <w:rPr>
          <w:rFonts w:ascii="Arial" w:hAnsi="Arial" w:cs="Arial"/>
          <w:color w:val="2E3033"/>
          <w:szCs w:val="21"/>
          <w:shd w:val="clear" w:color="auto" w:fill="FFFFFF"/>
        </w:rPr>
        <w:t xml:space="preserve"> can be calculated as:</w:t>
      </w:r>
      <w:r w:rsidRPr="00B93CCF">
        <w:rPr>
          <w:rFonts w:ascii="Arial" w:hAnsi="Arial" w:cs="Arial" w:hint="eastAsia"/>
          <w:color w:val="2E3033"/>
          <w:szCs w:val="21"/>
          <w:shd w:val="clear" w:color="auto" w:fill="FFFFFF"/>
        </w:rPr>
        <w:t xml:space="preserve"> </w:t>
      </w:r>
      <m:oMath>
        <m:sSub>
          <m:sSubPr>
            <m:ctrlPr>
              <w:ins w:id="32" w:author="Man WONG" w:date="2021-07-12T10:31:00Z">
                <w:rPr>
                  <w:rFonts w:ascii="Cambria Math" w:hAnsi="Cambria Math" w:cs="Arial"/>
                  <w:i/>
                  <w:color w:val="2E3033"/>
                  <w:szCs w:val="21"/>
                  <w:shd w:val="clear" w:color="auto" w:fill="FFFFFF"/>
                </w:rPr>
              </w:ins>
            </m:ctrlPr>
          </m:sSubPr>
          <m:e>
            <m:r>
              <w:ins w:id="33" w:author="Man WONG" w:date="2021-07-12T10:31:00Z">
                <w:rPr>
                  <w:rFonts w:ascii="Cambria Math" w:hAnsi="Cambria Math" w:cs="Arial"/>
                  <w:color w:val="2E3033"/>
                  <w:szCs w:val="21"/>
                  <w:shd w:val="clear" w:color="auto" w:fill="FFFFFF"/>
                </w:rPr>
                <m:t>T</m:t>
              </w:ins>
            </m:r>
          </m:e>
          <m:sub>
            <m:r>
              <w:ins w:id="34" w:author="Man WONG" w:date="2021-07-12T10:31:00Z">
                <m:rPr>
                  <m:sty m:val="p"/>
                </m:rPr>
                <w:rPr>
                  <w:rFonts w:ascii="Cambria Math" w:hAnsi="Cambria Math" w:cs="Arial"/>
                  <w:color w:val="2E3033"/>
                  <w:szCs w:val="21"/>
                  <w:shd w:val="clear" w:color="auto" w:fill="FFFFFF"/>
                </w:rPr>
                <m:t>TOF</m:t>
              </w:ins>
            </m:r>
          </m:sub>
        </m:sSub>
        <m:r>
          <w:ins w:id="35" w:author="Man WONG" w:date="2021-07-12T10:31:00Z">
            <w:rPr>
              <w:rFonts w:ascii="Cambria Math" w:hAnsi="Cambria Math" w:cs="Arial"/>
              <w:color w:val="2E3033"/>
              <w:szCs w:val="21"/>
              <w:shd w:val="clear" w:color="auto" w:fill="FFFFFF"/>
            </w:rPr>
            <m:t>=</m:t>
          </w:ins>
        </m:r>
        <m:f>
          <m:fPr>
            <m:type m:val="lin"/>
            <m:ctrlPr>
              <w:ins w:id="36" w:author="Man WONG" w:date="2021-07-12T10:32:00Z">
                <w:rPr>
                  <w:rFonts w:ascii="Cambria Math" w:hAnsi="Cambria Math" w:cs="Arial"/>
                  <w:i/>
                  <w:color w:val="2E3033"/>
                  <w:szCs w:val="21"/>
                  <w:shd w:val="clear" w:color="auto" w:fill="FFFFFF"/>
                </w:rPr>
              </w:ins>
            </m:ctrlPr>
          </m:fPr>
          <m:num>
            <m:d>
              <m:dPr>
                <m:ctrlPr>
                  <w:ins w:id="37" w:author="Man WONG" w:date="2021-07-12T10:32:00Z">
                    <w:rPr>
                      <w:rFonts w:ascii="Cambria Math" w:hAnsi="Cambria Math" w:cs="Arial"/>
                      <w:i/>
                      <w:color w:val="2E3033"/>
                      <w:szCs w:val="21"/>
                      <w:shd w:val="clear" w:color="auto" w:fill="FFFFFF"/>
                    </w:rPr>
                  </w:ins>
                </m:ctrlPr>
              </m:dPr>
              <m:e>
                <m:sSub>
                  <m:sSubPr>
                    <m:ctrlPr>
                      <w:ins w:id="38" w:author="Man WONG" w:date="2021-07-12T10:32:00Z">
                        <w:rPr>
                          <w:rFonts w:ascii="Cambria Math" w:hAnsi="Cambria Math" w:cs="Arial"/>
                          <w:i/>
                          <w:color w:val="2E3033"/>
                          <w:szCs w:val="21"/>
                          <w:shd w:val="clear" w:color="auto" w:fill="FFFFFF"/>
                        </w:rPr>
                      </w:ins>
                    </m:ctrlPr>
                  </m:sSubPr>
                  <m:e>
                    <m:r>
                      <w:ins w:id="39" w:author="Man WONG" w:date="2021-07-12T10:32:00Z">
                        <w:rPr>
                          <w:rFonts w:ascii="Cambria Math" w:hAnsi="Cambria Math" w:cs="Arial"/>
                          <w:color w:val="2E3033"/>
                          <w:szCs w:val="21"/>
                          <w:shd w:val="clear" w:color="auto" w:fill="FFFFFF"/>
                        </w:rPr>
                        <m:t>T</m:t>
                      </w:ins>
                    </m:r>
                  </m:e>
                  <m:sub>
                    <m:r>
                      <w:ins w:id="40" w:author="Man WONG" w:date="2021-07-12T10:32:00Z">
                        <m:rPr>
                          <m:sty m:val="p"/>
                        </m:rPr>
                        <w:rPr>
                          <w:rFonts w:ascii="Cambria Math" w:hAnsi="Cambria Math" w:cs="Arial"/>
                          <w:color w:val="2E3033"/>
                          <w:szCs w:val="21"/>
                          <w:shd w:val="clear" w:color="auto" w:fill="FFFFFF"/>
                        </w:rPr>
                        <m:t>TOT</m:t>
                      </w:ins>
                    </m:r>
                  </m:sub>
                </m:sSub>
                <m:r>
                  <w:ins w:id="41" w:author="Man WONG" w:date="2021-07-12T10:32:00Z">
                    <w:rPr>
                      <w:rFonts w:ascii="Cambria Math" w:hAnsi="Cambria Math" w:cs="Arial"/>
                      <w:color w:val="2E3033"/>
                      <w:szCs w:val="21"/>
                      <w:shd w:val="clear" w:color="auto" w:fill="FFFFFF"/>
                    </w:rPr>
                    <m:t>-</m:t>
                  </w:ins>
                </m:r>
                <m:sSub>
                  <m:sSubPr>
                    <m:ctrlPr>
                      <w:ins w:id="42" w:author="Man WONG" w:date="2021-07-12T10:32:00Z">
                        <w:rPr>
                          <w:rFonts w:ascii="Cambria Math" w:hAnsi="Cambria Math" w:cs="Arial"/>
                          <w:i/>
                          <w:color w:val="2E3033"/>
                          <w:szCs w:val="21"/>
                          <w:shd w:val="clear" w:color="auto" w:fill="FFFFFF"/>
                        </w:rPr>
                      </w:ins>
                    </m:ctrlPr>
                  </m:sSubPr>
                  <m:e>
                    <m:r>
                      <w:ins w:id="43" w:author="Man WONG" w:date="2021-07-12T10:32:00Z">
                        <w:rPr>
                          <w:rFonts w:ascii="Cambria Math" w:hAnsi="Cambria Math" w:cs="Arial"/>
                          <w:color w:val="2E3033"/>
                          <w:szCs w:val="21"/>
                          <w:shd w:val="clear" w:color="auto" w:fill="FFFFFF"/>
                        </w:rPr>
                        <m:t>T</m:t>
                      </w:ins>
                    </m:r>
                  </m:e>
                  <m:sub>
                    <m:r>
                      <w:ins w:id="44" w:author="Man WONG" w:date="2021-07-12T10:32:00Z">
                        <m:rPr>
                          <m:sty m:val="p"/>
                        </m:rPr>
                        <w:rPr>
                          <w:rFonts w:ascii="Cambria Math" w:hAnsi="Cambria Math" w:cs="Arial"/>
                          <w:color w:val="2E3033"/>
                          <w:szCs w:val="21"/>
                          <w:shd w:val="clear" w:color="auto" w:fill="FFFFFF"/>
                        </w:rPr>
                        <m:t>TAT</m:t>
                      </w:ins>
                    </m:r>
                  </m:sub>
                </m:sSub>
              </m:e>
            </m:d>
          </m:num>
          <m:den>
            <m:r>
              <w:ins w:id="45" w:author="Man WONG" w:date="2021-07-12T10:32:00Z">
                <w:rPr>
                  <w:rFonts w:ascii="Cambria Math" w:hAnsi="Cambria Math" w:cs="Arial"/>
                  <w:color w:val="2E3033"/>
                  <w:szCs w:val="21"/>
                  <w:shd w:val="clear" w:color="auto" w:fill="FFFFFF"/>
                </w:rPr>
                <m:t>2</m:t>
              </w:ins>
            </m:r>
          </m:den>
        </m:f>
      </m:oMath>
      <w:del w:id="46" w:author="Man WONG" w:date="2021-07-12T10:31:00Z">
        <w:r w:rsidRPr="00B93CCF" w:rsidDel="0039274F">
          <w:rPr>
            <w:rFonts w:ascii="Arial" w:hAnsi="Arial" w:cs="Arial" w:hint="eastAsia"/>
            <w:color w:val="2E3033"/>
            <w:szCs w:val="21"/>
            <w:shd w:val="clear" w:color="auto" w:fill="FFFFFF"/>
          </w:rPr>
          <w:delText> T</w:delText>
        </w:r>
        <w:r w:rsidRPr="00FC6073" w:rsidDel="0039274F">
          <w:rPr>
            <w:rFonts w:ascii="Arial" w:hAnsi="Arial" w:cs="Arial"/>
            <w:color w:val="2E3033"/>
            <w:szCs w:val="21"/>
            <w:shd w:val="clear" w:color="auto" w:fill="FFFFFF"/>
            <w:vertAlign w:val="subscript"/>
            <w:rPrChange w:id="47" w:author="Man WONG" w:date="2021-07-12T09:20:00Z">
              <w:rPr>
                <w:rFonts w:ascii="Arial" w:hAnsi="Arial" w:cs="Arial"/>
                <w:color w:val="2E3033"/>
                <w:szCs w:val="21"/>
                <w:shd w:val="clear" w:color="auto" w:fill="FFFFFF"/>
              </w:rPr>
            </w:rPrChange>
          </w:rPr>
          <w:delText>TOF</w:delText>
        </w:r>
        <w:r w:rsidRPr="00B93CCF" w:rsidDel="0039274F">
          <w:rPr>
            <w:rFonts w:ascii="Arial" w:hAnsi="Arial" w:cs="Arial" w:hint="eastAsia"/>
            <w:color w:val="2E3033"/>
            <w:szCs w:val="21"/>
            <w:shd w:val="clear" w:color="auto" w:fill="FFFFFF"/>
          </w:rPr>
          <w:delText>=(T</w:delText>
        </w:r>
        <w:r w:rsidRPr="00FC6073" w:rsidDel="0039274F">
          <w:rPr>
            <w:rFonts w:ascii="Arial" w:hAnsi="Arial" w:cs="Arial"/>
            <w:color w:val="2E3033"/>
            <w:szCs w:val="21"/>
            <w:shd w:val="clear" w:color="auto" w:fill="FFFFFF"/>
            <w:vertAlign w:val="subscript"/>
            <w:rPrChange w:id="48" w:author="Man WONG" w:date="2021-07-12T09:20:00Z">
              <w:rPr>
                <w:rFonts w:ascii="Arial" w:hAnsi="Arial" w:cs="Arial"/>
                <w:color w:val="2E3033"/>
                <w:szCs w:val="21"/>
                <w:shd w:val="clear" w:color="auto" w:fill="FFFFFF"/>
              </w:rPr>
            </w:rPrChange>
          </w:rPr>
          <w:delText>TOT</w:delText>
        </w:r>
        <w:r w:rsidRPr="00B93CCF" w:rsidDel="0039274F">
          <w:rPr>
            <w:rFonts w:ascii="Arial" w:hAnsi="Arial" w:cs="Arial" w:hint="eastAsia"/>
            <w:color w:val="2E3033"/>
            <w:szCs w:val="21"/>
            <w:shd w:val="clear" w:color="auto" w:fill="FFFFFF"/>
          </w:rPr>
          <w:delText>-T</w:delText>
        </w:r>
        <w:r w:rsidRPr="00FC6073" w:rsidDel="0039274F">
          <w:rPr>
            <w:rFonts w:ascii="Arial" w:hAnsi="Arial" w:cs="Arial"/>
            <w:color w:val="2E3033"/>
            <w:szCs w:val="21"/>
            <w:shd w:val="clear" w:color="auto" w:fill="FFFFFF"/>
            <w:vertAlign w:val="subscript"/>
            <w:rPrChange w:id="49" w:author="Man WONG" w:date="2021-07-12T09:20:00Z">
              <w:rPr>
                <w:rFonts w:ascii="Arial" w:hAnsi="Arial" w:cs="Arial"/>
                <w:color w:val="2E3033"/>
                <w:szCs w:val="21"/>
                <w:shd w:val="clear" w:color="auto" w:fill="FFFFFF"/>
              </w:rPr>
            </w:rPrChange>
          </w:rPr>
          <w:delText>TAT</w:delText>
        </w:r>
        <w:r w:rsidRPr="00B93CCF" w:rsidDel="0039274F">
          <w:rPr>
            <w:rFonts w:ascii="Arial" w:hAnsi="Arial" w:cs="Arial" w:hint="eastAsia"/>
            <w:color w:val="2E3033"/>
            <w:szCs w:val="21"/>
            <w:shd w:val="clear" w:color="auto" w:fill="FFFFFF"/>
          </w:rPr>
          <w:delText>)/2</w:delText>
        </w:r>
      </w:del>
    </w:p>
    <w:p w14:paraId="1D08929A" w14:textId="7541A56E" w:rsidR="001D60E9" w:rsidRDefault="00FC6073" w:rsidP="00FC6073">
      <w:pPr>
        <w:pStyle w:val="a3"/>
        <w:ind w:left="360" w:firstLineChars="0" w:firstLine="0"/>
        <w:jc w:val="center"/>
        <w:rPr>
          <w:rFonts w:ascii="Arial" w:hAnsi="Arial" w:cs="Arial"/>
          <w:color w:val="2E3033"/>
          <w:szCs w:val="21"/>
          <w:shd w:val="clear" w:color="auto" w:fill="FFFFFF"/>
        </w:rPr>
      </w:pPr>
      <w:r>
        <w:rPr>
          <w:rFonts w:ascii="Arial" w:hAnsi="Arial" w:cs="Arial"/>
          <w:noProof/>
          <w:color w:val="2E3033"/>
          <w:szCs w:val="21"/>
        </w:rPr>
        <mc:AlternateContent>
          <mc:Choice Requires="wpg">
            <w:drawing>
              <wp:inline distT="0" distB="0" distL="0" distR="0" wp14:anchorId="727458EE" wp14:editId="19C0910C">
                <wp:extent cx="3342640" cy="1219200"/>
                <wp:effectExtent l="0" t="0" r="0" b="0"/>
                <wp:docPr id="20" name="Group 20"/>
                <wp:cNvGraphicFramePr/>
                <a:graphic xmlns:a="http://schemas.openxmlformats.org/drawingml/2006/main">
                  <a:graphicData uri="http://schemas.microsoft.com/office/word/2010/wordprocessingGroup">
                    <wpg:wgp>
                      <wpg:cNvGrpSpPr/>
                      <wpg:grpSpPr>
                        <a:xfrm>
                          <a:off x="0" y="0"/>
                          <a:ext cx="3342640" cy="1219200"/>
                          <a:chOff x="0" y="0"/>
                          <a:chExt cx="3342661" cy="1219200"/>
                        </a:xfrm>
                      </wpg:grpSpPr>
                      <wps:wsp>
                        <wps:cNvPr id="217" name="Text Box 2"/>
                        <wps:cNvSpPr txBox="1">
                          <a:spLocks noChangeArrowheads="1"/>
                        </wps:cNvSpPr>
                        <wps:spPr bwMode="auto">
                          <a:xfrm>
                            <a:off x="0" y="438882"/>
                            <a:ext cx="628649" cy="299084"/>
                          </a:xfrm>
                          <a:prstGeom prst="rect">
                            <a:avLst/>
                          </a:prstGeom>
                          <a:solidFill>
                            <a:srgbClr val="FFFFFF"/>
                          </a:solidFill>
                          <a:ln w="9525">
                            <a:noFill/>
                            <a:miter lim="800000"/>
                            <a:headEnd/>
                            <a:tailEnd/>
                          </a:ln>
                        </wps:spPr>
                        <wps:txbx>
                          <w:txbxContent>
                            <w:p w14:paraId="2001E37A" w14:textId="77777777" w:rsidR="00FC6073" w:rsidRDefault="00FC6073" w:rsidP="00FC6073">
                              <w:pPr>
                                <w:jc w:val="center"/>
                              </w:pPr>
                              <w:r>
                                <w:t>Sender</w:t>
                              </w:r>
                            </w:p>
                          </w:txbxContent>
                        </wps:txbx>
                        <wps:bodyPr rot="0" vert="horz" wrap="square" lIns="91440" tIns="45720" rIns="91440" bIns="45720" anchor="t" anchorCtr="0">
                          <a:spAutoFit/>
                        </wps:bodyPr>
                      </wps:wsp>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651052" y="0"/>
                            <a:ext cx="2343150" cy="1219200"/>
                          </a:xfrm>
                          <a:prstGeom prst="rect">
                            <a:avLst/>
                          </a:prstGeom>
                        </pic:spPr>
                      </pic:pic>
                      <wps:wsp>
                        <wps:cNvPr id="19" name="Text Box 2"/>
                        <wps:cNvSpPr txBox="1">
                          <a:spLocks noChangeArrowheads="1"/>
                        </wps:cNvSpPr>
                        <wps:spPr bwMode="auto">
                          <a:xfrm>
                            <a:off x="2618762" y="424258"/>
                            <a:ext cx="723899" cy="299084"/>
                          </a:xfrm>
                          <a:prstGeom prst="rect">
                            <a:avLst/>
                          </a:prstGeom>
                          <a:solidFill>
                            <a:srgbClr val="FFFFFF"/>
                          </a:solidFill>
                          <a:ln w="9525">
                            <a:noFill/>
                            <a:miter lim="800000"/>
                            <a:headEnd/>
                            <a:tailEnd/>
                          </a:ln>
                        </wps:spPr>
                        <wps:txbx>
                          <w:txbxContent>
                            <w:p w14:paraId="03808A2D" w14:textId="77777777" w:rsidR="00FC6073" w:rsidRDefault="00FC6073" w:rsidP="00FC6073">
                              <w:pPr>
                                <w:jc w:val="center"/>
                              </w:pPr>
                              <w:r>
                                <w:t>Receiver</w:t>
                              </w:r>
                            </w:p>
                          </w:txbxContent>
                        </wps:txbx>
                        <wps:bodyPr rot="0" vert="horz" wrap="square" lIns="91440" tIns="45720" rIns="91440" bIns="45720" anchor="t" anchorCtr="0">
                          <a:spAutoFit/>
                        </wps:bodyPr>
                      </wps:wsp>
                    </wpg:wgp>
                  </a:graphicData>
                </a:graphic>
              </wp:inline>
            </w:drawing>
          </mc:Choice>
          <mc:Fallback>
            <w:pict>
              <v:group w14:anchorId="727458EE" id="Group 20" o:spid="_x0000_s1026" style="width:263.2pt;height:96pt;mso-position-horizontal-relative:char;mso-position-vertical-relative:line" coordsize="33426,121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">
                <v:shapetype id="_x0000_t202" coordsize="21600,21600" o:spt="202" path="m,l,21600r21600,l21600,xe">
                  <v:stroke joinstyle="miter"/>
                  <v:path gradientshapeok="t" o:connecttype="rect"/>
                </v:shapetype>
                <v:shape id="Text Box 2" o:spid="_x0000_s1027" type="#_x0000_t202" style="position:absolute;top:4388;width:6286;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2001E37A" w14:textId="77777777" w:rsidR="00FC6073" w:rsidRDefault="00FC6073" w:rsidP="00FC6073">
                        <w:pPr>
                          <w:jc w:val="center"/>
                        </w:pPr>
                        <w:r>
                          <w:t>Sender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8" type="#_x0000_t75" style="position:absolute;left:6510;width:23432;height:12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">
                  <v:imagedata r:id="rId8" o:title=""/>
                </v:shape>
                <v:shape id="Text Box 2" o:spid="_x0000_s1029" type="#_x0000_t202" style="position:absolute;left:26187;top:4242;width:7239;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" stroked="f">
                  <v:textbox style="mso-fit-shape-to-text:t">
                    <w:txbxContent>
                      <w:p w14:paraId="03808A2D" w14:textId="77777777" w:rsidR="00FC6073" w:rsidRDefault="00FC6073" w:rsidP="00FC6073">
                        <w:pPr>
                          <w:jc w:val="center"/>
                        </w:pPr>
                        <w:r>
                          <w:t>Receiver</w:t>
                        </w:r>
                      </w:p>
                    </w:txbxContent>
                  </v:textbox>
                </v:shape>
                <w10:anchorlock/>
              </v:group>
            </w:pict>
          </mc:Fallback>
        </mc:AlternateContent>
      </w:r>
    </w:p>
    <w:p w14:paraId="5B04F6A1" w14:textId="75DC5BFD" w:rsidR="001D60E9" w:rsidRDefault="001D60E9" w:rsidP="001D60E9">
      <w:pPr>
        <w:pStyle w:val="a3"/>
        <w:ind w:left="36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 xml:space="preserve">But pure TOF algorithm has a relatively strict constraint: the sending </w:t>
      </w:r>
      <w:del w:id="50" w:author="Man WONG" w:date="2021-07-12T10:35:00Z">
        <w:r w:rsidDel="00F34337">
          <w:rPr>
            <w:rFonts w:ascii="Arial" w:hAnsi="Arial" w:cs="Arial"/>
            <w:color w:val="2E3033"/>
            <w:szCs w:val="21"/>
            <w:shd w:val="clear" w:color="auto" w:fill="FFFFFF"/>
          </w:rPr>
          <w:delText xml:space="preserve">device </w:delText>
        </w:r>
      </w:del>
      <w:r>
        <w:rPr>
          <w:rFonts w:ascii="Arial" w:hAnsi="Arial" w:cs="Arial"/>
          <w:color w:val="2E3033"/>
          <w:szCs w:val="21"/>
          <w:shd w:val="clear" w:color="auto" w:fill="FFFFFF"/>
        </w:rPr>
        <w:t>and the receiving device</w:t>
      </w:r>
      <w:ins w:id="51" w:author="Man WONG" w:date="2021-07-12T10:35:00Z">
        <w:r w:rsidR="00F34337">
          <w:rPr>
            <w:rFonts w:ascii="Arial" w:hAnsi="Arial" w:cs="Arial"/>
            <w:color w:val="2E3033"/>
            <w:szCs w:val="21"/>
            <w:shd w:val="clear" w:color="auto" w:fill="FFFFFF"/>
          </w:rPr>
          <w:t>s</w:t>
        </w:r>
      </w:ins>
      <w:r>
        <w:rPr>
          <w:rFonts w:ascii="Arial" w:hAnsi="Arial" w:cs="Arial"/>
          <w:color w:val="2E3033"/>
          <w:szCs w:val="21"/>
          <w:shd w:val="clear" w:color="auto" w:fill="FFFFFF"/>
        </w:rPr>
        <w:t xml:space="preserve"> must</w:t>
      </w:r>
      <w:ins w:id="52" w:author="Man WONG" w:date="2021-07-12T10:35:00Z">
        <w:r w:rsidR="00F34337">
          <w:rPr>
            <w:rFonts w:ascii="Arial" w:hAnsi="Arial" w:cs="Arial"/>
            <w:color w:val="2E3033"/>
            <w:szCs w:val="21"/>
            <w:shd w:val="clear" w:color="auto" w:fill="FFFFFF"/>
          </w:rPr>
          <w:t xml:space="preserve"> be running clocks at identical frequencies.</w:t>
        </w:r>
      </w:ins>
      <w:del w:id="53" w:author="Man WONG" w:date="2021-07-12T10:35:00Z">
        <w:r w:rsidDel="00F34337">
          <w:rPr>
            <w:rFonts w:ascii="Arial" w:hAnsi="Arial" w:cs="Arial"/>
            <w:color w:val="2E3033"/>
            <w:szCs w:val="21"/>
            <w:shd w:val="clear" w:color="auto" w:fill="FFFFFF"/>
          </w:rPr>
          <w:delText xml:space="preserve"> always be synchronized.</w:delText>
        </w:r>
      </w:del>
    </w:p>
    <w:p w14:paraId="220DC38A" w14:textId="05133BFC" w:rsidR="001D60E9" w:rsidRDefault="001D60E9" w:rsidP="001D60E9">
      <w:pPr>
        <w:pStyle w:val="a3"/>
        <w:ind w:left="360" w:firstLineChars="0" w:firstLine="0"/>
        <w:rPr>
          <w:rFonts w:ascii="Arial" w:hAnsi="Arial" w:cs="Arial"/>
          <w:color w:val="2E3033"/>
          <w:szCs w:val="21"/>
          <w:shd w:val="clear" w:color="auto" w:fill="FFFFFF"/>
        </w:rPr>
      </w:pPr>
    </w:p>
    <w:p w14:paraId="4DF0E486" w14:textId="2CB49D69" w:rsidR="001D60E9" w:rsidRDefault="001D60E9" w:rsidP="001D60E9">
      <w:pPr>
        <w:pStyle w:val="a3"/>
        <w:ind w:left="360" w:firstLineChars="0" w:firstLine="0"/>
        <w:rPr>
          <w:rFonts w:ascii="Arial" w:hAnsi="Arial" w:cs="Arial"/>
          <w:color w:val="2E3033"/>
          <w:szCs w:val="21"/>
          <w:shd w:val="clear" w:color="auto" w:fill="FFFFFF"/>
        </w:rPr>
      </w:pPr>
      <w:r>
        <w:rPr>
          <w:rFonts w:ascii="Arial" w:hAnsi="Arial" w:cs="Arial" w:hint="eastAsia"/>
          <w:color w:val="2E3033"/>
          <w:szCs w:val="21"/>
          <w:shd w:val="clear" w:color="auto" w:fill="FFFFFF"/>
        </w:rPr>
        <w:t>(</w:t>
      </w:r>
      <w:r>
        <w:rPr>
          <w:rFonts w:ascii="Arial" w:hAnsi="Arial" w:cs="Arial"/>
          <w:color w:val="2E3033"/>
          <w:szCs w:val="21"/>
          <w:shd w:val="clear" w:color="auto" w:fill="FFFFFF"/>
        </w:rPr>
        <w:t>2)</w:t>
      </w:r>
      <w:del w:id="54" w:author="Man WONG" w:date="2021-07-12T09:22:00Z">
        <w:r w:rsidDel="00FC6073">
          <w:rPr>
            <w:rFonts w:ascii="Arial" w:hAnsi="Arial" w:cs="Arial"/>
            <w:color w:val="2E3033"/>
            <w:szCs w:val="21"/>
            <w:shd w:val="clear" w:color="auto" w:fill="FFFFFF"/>
          </w:rPr>
          <w:delText>.</w:delText>
        </w:r>
      </w:del>
      <w:r w:rsidRPr="001D60E9">
        <w:rPr>
          <w:rFonts w:ascii="Arial" w:hAnsi="Arial" w:cs="Arial"/>
          <w:color w:val="2E3033"/>
          <w:szCs w:val="21"/>
          <w:shd w:val="clear" w:color="auto" w:fill="FFFFFF"/>
        </w:rPr>
        <w:t xml:space="preserve"> </w:t>
      </w:r>
      <w:r>
        <w:rPr>
          <w:rFonts w:ascii="Arial" w:hAnsi="Arial" w:cs="Arial"/>
          <w:color w:val="2E3033"/>
          <w:szCs w:val="21"/>
          <w:shd w:val="clear" w:color="auto" w:fill="FFFFFF"/>
        </w:rPr>
        <w:t>TW-TOF</w:t>
      </w:r>
      <w:ins w:id="55" w:author="Man WONG" w:date="2021-07-12T09:22:00Z">
        <w:r w:rsidR="00FC6073">
          <w:rPr>
            <w:rFonts w:ascii="Arial" w:hAnsi="Arial" w:cs="Arial"/>
            <w:color w:val="2E3033"/>
            <w:szCs w:val="21"/>
            <w:shd w:val="clear" w:color="auto" w:fill="FFFFFF"/>
          </w:rPr>
          <w:t xml:space="preserve"> </w:t>
        </w:r>
      </w:ins>
      <w:r>
        <w:rPr>
          <w:rFonts w:ascii="Arial" w:hAnsi="Arial" w:cs="Arial"/>
          <w:color w:val="2E3033"/>
          <w:szCs w:val="21"/>
          <w:shd w:val="clear" w:color="auto" w:fill="FFFFFF"/>
        </w:rPr>
        <w:t>(Two-way Time</w:t>
      </w:r>
      <w:ins w:id="56" w:author="Man WONG" w:date="2021-07-12T09:22:00Z">
        <w:r w:rsidR="00FC6073">
          <w:rPr>
            <w:rFonts w:ascii="Arial" w:hAnsi="Arial" w:cs="Arial"/>
            <w:color w:val="2E3033"/>
            <w:szCs w:val="21"/>
            <w:shd w:val="clear" w:color="auto" w:fill="FFFFFF"/>
          </w:rPr>
          <w:t>-</w:t>
        </w:r>
      </w:ins>
      <w:del w:id="57" w:author="Man WONG" w:date="2021-07-12T09:22:00Z">
        <w:r w:rsidDel="00FC6073">
          <w:rPr>
            <w:rFonts w:ascii="Arial" w:hAnsi="Arial" w:cs="Arial"/>
            <w:color w:val="2E3033"/>
            <w:szCs w:val="21"/>
            <w:shd w:val="clear" w:color="auto" w:fill="FFFFFF"/>
          </w:rPr>
          <w:delText xml:space="preserve"> </w:delText>
        </w:r>
      </w:del>
      <w:r>
        <w:rPr>
          <w:rFonts w:ascii="Arial" w:hAnsi="Arial" w:cs="Arial"/>
          <w:color w:val="2E3033"/>
          <w:szCs w:val="21"/>
          <w:shd w:val="clear" w:color="auto" w:fill="FFFFFF"/>
        </w:rPr>
        <w:t>of</w:t>
      </w:r>
      <w:ins w:id="58" w:author="Man WONG" w:date="2021-07-12T09:22:00Z">
        <w:r w:rsidR="00FC6073">
          <w:rPr>
            <w:rFonts w:ascii="Arial" w:hAnsi="Arial" w:cs="Arial"/>
            <w:color w:val="2E3033"/>
            <w:szCs w:val="21"/>
            <w:shd w:val="clear" w:color="auto" w:fill="FFFFFF"/>
          </w:rPr>
          <w:t>-</w:t>
        </w:r>
      </w:ins>
      <w:del w:id="59" w:author="Man WONG" w:date="2021-07-12T09:22:00Z">
        <w:r w:rsidDel="00FC6073">
          <w:rPr>
            <w:rFonts w:ascii="Arial" w:hAnsi="Arial" w:cs="Arial"/>
            <w:color w:val="2E3033"/>
            <w:szCs w:val="21"/>
            <w:shd w:val="clear" w:color="auto" w:fill="FFFFFF"/>
          </w:rPr>
          <w:delText xml:space="preserve"> </w:delText>
        </w:r>
      </w:del>
      <w:r>
        <w:rPr>
          <w:rFonts w:ascii="Arial" w:hAnsi="Arial" w:cs="Arial"/>
          <w:color w:val="2E3033"/>
          <w:szCs w:val="21"/>
          <w:shd w:val="clear" w:color="auto" w:fill="FFFFFF"/>
        </w:rPr>
        <w:t>Flight Method):</w:t>
      </w:r>
    </w:p>
    <w:p w14:paraId="76BC635B" w14:textId="5BF02190" w:rsidR="001D60E9" w:rsidRDefault="0060608C" w:rsidP="001D60E9">
      <w:pPr>
        <w:pStyle w:val="a3"/>
        <w:ind w:left="360" w:firstLineChars="0" w:firstLine="0"/>
        <w:rPr>
          <w:rFonts w:ascii="Arial" w:hAnsi="Arial" w:cs="Arial"/>
          <w:color w:val="2E3033"/>
          <w:szCs w:val="21"/>
          <w:shd w:val="clear" w:color="auto" w:fill="FFFFFF"/>
        </w:rPr>
      </w:pPr>
      <w:commentRangeStart w:id="60"/>
      <w:commentRangeStart w:id="61"/>
      <w:ins w:id="62" w:author="Man WONG" w:date="2021-07-12T09:39:00Z">
        <w:r>
          <w:rPr>
            <w:rFonts w:ascii="Arial" w:hAnsi="Arial" w:cs="Arial"/>
            <w:color w:val="2E3033"/>
            <w:szCs w:val="21"/>
            <w:shd w:val="clear" w:color="auto" w:fill="FFFFFF"/>
          </w:rPr>
          <w:t xml:space="preserve">a) </w:t>
        </w:r>
      </w:ins>
      <w:r w:rsidR="001D60E9">
        <w:rPr>
          <w:rFonts w:ascii="Arial" w:hAnsi="Arial" w:cs="Arial"/>
          <w:color w:val="2E3033"/>
          <w:szCs w:val="21"/>
          <w:shd w:val="clear" w:color="auto" w:fill="FFFFFF"/>
        </w:rPr>
        <w:t>SS-TWR</w:t>
      </w:r>
      <w:ins w:id="63" w:author="Man WONG" w:date="2021-07-12T09:22:00Z">
        <w:r w:rsidR="00FC6073">
          <w:rPr>
            <w:rFonts w:ascii="Arial" w:hAnsi="Arial" w:cs="Arial"/>
            <w:color w:val="2E3033"/>
            <w:szCs w:val="21"/>
            <w:shd w:val="clear" w:color="auto" w:fill="FFFFFF"/>
          </w:rPr>
          <w:t xml:space="preserve"> </w:t>
        </w:r>
      </w:ins>
      <w:r w:rsidR="001D60E9">
        <w:rPr>
          <w:rFonts w:ascii="Arial" w:hAnsi="Arial" w:cs="Arial"/>
          <w:color w:val="2E3033"/>
          <w:szCs w:val="21"/>
          <w:shd w:val="clear" w:color="auto" w:fill="FFFFFF"/>
        </w:rPr>
        <w:t>(</w:t>
      </w:r>
      <w:r w:rsidR="001D60E9" w:rsidRPr="001D60E9">
        <w:rPr>
          <w:rFonts w:ascii="Arial" w:hAnsi="Arial" w:cs="Arial"/>
          <w:color w:val="2E3033"/>
          <w:szCs w:val="21"/>
          <w:shd w:val="clear" w:color="auto" w:fill="FFFFFF"/>
        </w:rPr>
        <w:t>Single-sided Two-way Ranging</w:t>
      </w:r>
      <w:r w:rsidR="001D60E9">
        <w:rPr>
          <w:rFonts w:ascii="Arial" w:hAnsi="Arial" w:cs="Arial"/>
          <w:color w:val="2E3033"/>
          <w:szCs w:val="21"/>
          <w:shd w:val="clear" w:color="auto" w:fill="FFFFFF"/>
        </w:rPr>
        <w:t>)</w:t>
      </w:r>
      <w:r w:rsidR="001D60E9" w:rsidRPr="00B93CCF">
        <w:rPr>
          <w:rFonts w:ascii="Arial" w:hAnsi="Arial" w:cs="Arial"/>
          <w:color w:val="2E3033"/>
          <w:szCs w:val="21"/>
          <w:shd w:val="clear" w:color="auto" w:fill="FFFFFF"/>
        </w:rPr>
        <w:t xml:space="preserve"> is </w:t>
      </w:r>
      <w:ins w:id="64" w:author="Man WONG" w:date="2021-07-12T10:38:00Z">
        <w:r w:rsidR="006B35BD">
          <w:rPr>
            <w:rFonts w:ascii="Arial" w:hAnsi="Arial" w:cs="Arial"/>
            <w:color w:val="2E3033"/>
            <w:szCs w:val="21"/>
            <w:shd w:val="clear" w:color="auto" w:fill="FFFFFF"/>
          </w:rPr>
          <w:t>a</w:t>
        </w:r>
      </w:ins>
      <w:del w:id="65" w:author="Man WONG" w:date="2021-07-12T10:38:00Z">
        <w:r w:rsidR="001D60E9" w:rsidRPr="00B93CCF" w:rsidDel="006B35BD">
          <w:rPr>
            <w:rFonts w:ascii="Arial" w:hAnsi="Arial" w:cs="Arial"/>
            <w:color w:val="2E3033"/>
            <w:szCs w:val="21"/>
            <w:shd w:val="clear" w:color="auto" w:fill="FFFFFF"/>
          </w:rPr>
          <w:delText>A</w:delText>
        </w:r>
      </w:del>
      <w:r w:rsidR="001D60E9" w:rsidRPr="00B93CCF">
        <w:rPr>
          <w:rFonts w:ascii="Arial" w:hAnsi="Arial" w:cs="Arial"/>
          <w:color w:val="2E3033"/>
          <w:szCs w:val="21"/>
          <w:shd w:val="clear" w:color="auto" w:fill="FFFFFF"/>
        </w:rPr>
        <w:t xml:space="preserve"> simple measure of the time of </w:t>
      </w:r>
      <w:ins w:id="66" w:author="Man WONG" w:date="2021-07-12T10:38:00Z">
        <w:r w:rsidR="006B35BD">
          <w:rPr>
            <w:rFonts w:ascii="Arial" w:hAnsi="Arial" w:cs="Arial"/>
            <w:color w:val="2E3033"/>
            <w:szCs w:val="21"/>
            <w:shd w:val="clear" w:color="auto" w:fill="FFFFFF"/>
          </w:rPr>
          <w:t>a</w:t>
        </w:r>
      </w:ins>
      <w:del w:id="67" w:author="Man WONG" w:date="2021-07-12T10:38:00Z">
        <w:r w:rsidR="001D60E9" w:rsidRPr="00B93CCF" w:rsidDel="006B35BD">
          <w:rPr>
            <w:rFonts w:ascii="Arial" w:hAnsi="Arial" w:cs="Arial"/>
            <w:color w:val="2E3033"/>
            <w:szCs w:val="21"/>
            <w:shd w:val="clear" w:color="auto" w:fill="FFFFFF"/>
          </w:rPr>
          <w:delText>A</w:delText>
        </w:r>
      </w:del>
      <w:r w:rsidR="001D60E9" w:rsidRPr="00B93CCF">
        <w:rPr>
          <w:rFonts w:ascii="Arial" w:hAnsi="Arial" w:cs="Arial"/>
          <w:color w:val="2E3033"/>
          <w:szCs w:val="21"/>
          <w:shd w:val="clear" w:color="auto" w:fill="FFFFFF"/>
        </w:rPr>
        <w:t xml:space="preserve"> single round-trip message. Device A actively sends data to </w:t>
      </w:r>
      <w:ins w:id="68" w:author="Man WONG" w:date="2021-07-12T10:39:00Z">
        <w:r w:rsidR="00353468">
          <w:rPr>
            <w:rFonts w:ascii="Arial" w:hAnsi="Arial" w:cs="Arial"/>
            <w:color w:val="2E3033"/>
            <w:szCs w:val="21"/>
            <w:shd w:val="clear" w:color="auto" w:fill="FFFFFF"/>
          </w:rPr>
          <w:t>D</w:t>
        </w:r>
      </w:ins>
      <w:del w:id="69" w:author="Man WONG" w:date="2021-07-12T10:39:00Z">
        <w:r w:rsidR="001D60E9" w:rsidRPr="00B93CCF" w:rsidDel="00353468">
          <w:rPr>
            <w:rFonts w:ascii="Arial" w:hAnsi="Arial" w:cs="Arial"/>
            <w:color w:val="2E3033"/>
            <w:szCs w:val="21"/>
            <w:shd w:val="clear" w:color="auto" w:fill="FFFFFF"/>
          </w:rPr>
          <w:delText>d</w:delText>
        </w:r>
      </w:del>
      <w:r w:rsidR="001D60E9" w:rsidRPr="00B93CCF">
        <w:rPr>
          <w:rFonts w:ascii="Arial" w:hAnsi="Arial" w:cs="Arial"/>
          <w:color w:val="2E3033"/>
          <w:szCs w:val="21"/>
          <w:shd w:val="clear" w:color="auto" w:fill="FFFFFF"/>
        </w:rPr>
        <w:t xml:space="preserve">evice B, and </w:t>
      </w:r>
      <w:ins w:id="70" w:author="Man WONG" w:date="2021-07-12T10:39:00Z">
        <w:r w:rsidR="00353468">
          <w:rPr>
            <w:rFonts w:ascii="Arial" w:hAnsi="Arial" w:cs="Arial"/>
            <w:color w:val="2E3033"/>
            <w:szCs w:val="21"/>
            <w:shd w:val="clear" w:color="auto" w:fill="FFFFFF"/>
          </w:rPr>
          <w:t>D</w:t>
        </w:r>
      </w:ins>
      <w:del w:id="71" w:author="Man WONG" w:date="2021-07-12T10:39:00Z">
        <w:r w:rsidR="001D60E9" w:rsidRPr="00B93CCF" w:rsidDel="00353468">
          <w:rPr>
            <w:rFonts w:ascii="Arial" w:hAnsi="Arial" w:cs="Arial"/>
            <w:color w:val="2E3033"/>
            <w:szCs w:val="21"/>
            <w:shd w:val="clear" w:color="auto" w:fill="FFFFFF"/>
          </w:rPr>
          <w:delText>d</w:delText>
        </w:r>
      </w:del>
      <w:r w:rsidR="001D60E9" w:rsidRPr="00B93CCF">
        <w:rPr>
          <w:rFonts w:ascii="Arial" w:hAnsi="Arial" w:cs="Arial"/>
          <w:color w:val="2E3033"/>
          <w:szCs w:val="21"/>
          <w:shd w:val="clear" w:color="auto" w:fill="FFFFFF"/>
        </w:rPr>
        <w:t xml:space="preserve">evice B returns data in response to </w:t>
      </w:r>
      <w:ins w:id="72" w:author="Man WONG" w:date="2021-07-12T10:39:00Z">
        <w:r w:rsidR="00353468">
          <w:rPr>
            <w:rFonts w:ascii="Arial" w:hAnsi="Arial" w:cs="Arial"/>
            <w:color w:val="2E3033"/>
            <w:szCs w:val="21"/>
            <w:shd w:val="clear" w:color="auto" w:fill="FFFFFF"/>
          </w:rPr>
          <w:t>D</w:t>
        </w:r>
      </w:ins>
      <w:del w:id="73" w:author="Man WONG" w:date="2021-07-12T10:39:00Z">
        <w:r w:rsidR="001D60E9" w:rsidRPr="00B93CCF" w:rsidDel="00353468">
          <w:rPr>
            <w:rFonts w:ascii="Arial" w:hAnsi="Arial" w:cs="Arial"/>
            <w:color w:val="2E3033"/>
            <w:szCs w:val="21"/>
            <w:shd w:val="clear" w:color="auto" w:fill="FFFFFF"/>
          </w:rPr>
          <w:delText>d</w:delText>
        </w:r>
      </w:del>
      <w:r w:rsidR="001D60E9" w:rsidRPr="00B93CCF">
        <w:rPr>
          <w:rFonts w:ascii="Arial" w:hAnsi="Arial" w:cs="Arial"/>
          <w:color w:val="2E3033"/>
          <w:szCs w:val="21"/>
          <w:shd w:val="clear" w:color="auto" w:fill="FFFFFF"/>
        </w:rPr>
        <w:t>evice A.</w:t>
      </w:r>
      <w:commentRangeEnd w:id="60"/>
      <w:r w:rsidR="003D6288">
        <w:rPr>
          <w:rStyle w:val="a8"/>
        </w:rPr>
        <w:commentReference w:id="60"/>
      </w:r>
      <w:commentRangeEnd w:id="61"/>
      <w:r w:rsidR="00344851">
        <w:rPr>
          <w:rStyle w:val="a8"/>
        </w:rPr>
        <w:commentReference w:id="61"/>
      </w:r>
    </w:p>
    <w:p w14:paraId="02ABD271" w14:textId="0C0862B7" w:rsidR="001D60E9" w:rsidRDefault="001D60E9" w:rsidP="001D60E9">
      <w:pPr>
        <w:pStyle w:val="a3"/>
        <w:ind w:left="360" w:firstLineChars="0" w:firstLine="0"/>
        <w:rPr>
          <w:rFonts w:ascii="Arial" w:hAnsi="Arial" w:cs="Arial"/>
          <w:color w:val="2E3033"/>
          <w:szCs w:val="21"/>
          <w:shd w:val="clear" w:color="auto" w:fill="FFFFFF"/>
        </w:rPr>
      </w:pPr>
      <w:r w:rsidRPr="00B93CCF">
        <w:rPr>
          <w:rFonts w:ascii="Arial" w:hAnsi="Arial" w:cs="Arial"/>
          <w:noProof/>
          <w:color w:val="2E3033"/>
          <w:szCs w:val="21"/>
          <w:shd w:val="clear" w:color="auto" w:fill="FFFFFF"/>
        </w:rPr>
        <w:drawing>
          <wp:inline distT="0" distB="0" distL="0" distR="0" wp14:anchorId="553288B4" wp14:editId="0EB33517">
            <wp:extent cx="4762500" cy="2038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2500" cy="2038350"/>
                    </a:xfrm>
                    <a:prstGeom prst="rect">
                      <a:avLst/>
                    </a:prstGeom>
                  </pic:spPr>
                </pic:pic>
              </a:graphicData>
            </a:graphic>
          </wp:inline>
        </w:drawing>
      </w:r>
    </w:p>
    <w:p w14:paraId="38BFB22A" w14:textId="3DA15E27" w:rsidR="001D60E9" w:rsidRDefault="007D652D" w:rsidP="001D60E9">
      <w:pPr>
        <w:pStyle w:val="a3"/>
        <w:ind w:left="360" w:firstLineChars="0" w:firstLine="0"/>
        <w:rPr>
          <w:ins w:id="74" w:author="Man WONG" w:date="2021-07-12T10:42:00Z"/>
          <w:rFonts w:ascii="Arial" w:hAnsi="Arial" w:cs="Arial"/>
          <w:color w:val="2E3033"/>
          <w:szCs w:val="21"/>
          <w:shd w:val="clear" w:color="auto" w:fill="FFFFFF"/>
        </w:rPr>
      </w:pPr>
      <w:r>
        <w:rPr>
          <w:rFonts w:ascii="Arial" w:hAnsi="Arial" w:cs="Arial"/>
          <w:color w:val="2E3033"/>
          <w:szCs w:val="21"/>
          <w:shd w:val="clear" w:color="auto" w:fill="FFFFFF"/>
        </w:rPr>
        <w:t>Ranging process: Device A actively sends (TX) data and records the sending time</w:t>
      </w:r>
      <w:ins w:id="75" w:author="Man WONG" w:date="2021-07-12T10:40:00Z">
        <w:r w:rsidR="0035583F">
          <w:rPr>
            <w:rFonts w:ascii="Arial" w:hAnsi="Arial" w:cs="Arial"/>
            <w:color w:val="2E3033"/>
            <w:szCs w:val="21"/>
            <w:shd w:val="clear" w:color="auto" w:fill="FFFFFF"/>
          </w:rPr>
          <w:t>-</w:t>
        </w:r>
      </w:ins>
      <w:del w:id="76" w:author="Man WONG" w:date="2021-07-12T10:40:00Z">
        <w:r w:rsidDel="0035583F">
          <w:rPr>
            <w:rFonts w:ascii="Arial" w:hAnsi="Arial" w:cs="Arial"/>
            <w:color w:val="2E3033"/>
            <w:szCs w:val="21"/>
            <w:shd w:val="clear" w:color="auto" w:fill="FFFFFF"/>
          </w:rPr>
          <w:delText xml:space="preserve"> </w:delText>
        </w:r>
      </w:del>
      <w:r>
        <w:rPr>
          <w:rFonts w:ascii="Arial" w:hAnsi="Arial" w:cs="Arial"/>
          <w:color w:val="2E3033"/>
          <w:szCs w:val="21"/>
          <w:shd w:val="clear" w:color="auto" w:fill="FFFFFF"/>
        </w:rPr>
        <w:t>stamp</w:t>
      </w:r>
      <w:del w:id="77" w:author="Man WONG" w:date="2021-07-12T09:30:00Z">
        <w:r w:rsidDel="00843264">
          <w:rPr>
            <w:rFonts w:ascii="Arial" w:hAnsi="Arial" w:cs="Arial"/>
            <w:color w:val="2E3033"/>
            <w:szCs w:val="21"/>
            <w:shd w:val="clear" w:color="auto" w:fill="FFFFFF"/>
          </w:rPr>
          <w:delText xml:space="preserve"> at the same time</w:delText>
        </w:r>
      </w:del>
      <w:r>
        <w:rPr>
          <w:rFonts w:ascii="Arial" w:hAnsi="Arial" w:cs="Arial"/>
          <w:color w:val="2E3033"/>
          <w:szCs w:val="21"/>
          <w:shd w:val="clear" w:color="auto" w:fill="FFFFFF"/>
        </w:rPr>
        <w:t>. After receiving the data, Device B records the receiving time</w:t>
      </w:r>
      <w:ins w:id="78" w:author="Man WONG" w:date="2021-07-12T10:40:00Z">
        <w:r w:rsidR="0035583F">
          <w:rPr>
            <w:rFonts w:ascii="Arial" w:hAnsi="Arial" w:cs="Arial"/>
            <w:color w:val="2E3033"/>
            <w:szCs w:val="21"/>
            <w:shd w:val="clear" w:color="auto" w:fill="FFFFFF"/>
          </w:rPr>
          <w:t>-</w:t>
        </w:r>
      </w:ins>
      <w:del w:id="79" w:author="Man WONG" w:date="2021-07-12T10:40:00Z">
        <w:r w:rsidDel="0035583F">
          <w:rPr>
            <w:rFonts w:ascii="Arial" w:hAnsi="Arial" w:cs="Arial"/>
            <w:color w:val="2E3033"/>
            <w:szCs w:val="21"/>
            <w:shd w:val="clear" w:color="auto" w:fill="FFFFFF"/>
          </w:rPr>
          <w:delText xml:space="preserve"> </w:delText>
        </w:r>
      </w:del>
      <w:r>
        <w:rPr>
          <w:rFonts w:ascii="Arial" w:hAnsi="Arial" w:cs="Arial"/>
          <w:color w:val="2E3033"/>
          <w:szCs w:val="21"/>
          <w:shd w:val="clear" w:color="auto" w:fill="FFFFFF"/>
        </w:rPr>
        <w:t xml:space="preserve">stamp. After the </w:t>
      </w:r>
      <m:oMath>
        <m:sSub>
          <m:sSubPr>
            <m:ctrlPr>
              <w:ins w:id="80" w:author="Man WONG" w:date="2021-07-12T09:28:00Z">
                <w:rPr>
                  <w:rFonts w:ascii="Cambria Math" w:hAnsi="Cambria Math" w:cs="Arial"/>
                  <w:i/>
                  <w:color w:val="2E3033"/>
                  <w:szCs w:val="21"/>
                  <w:shd w:val="clear" w:color="auto" w:fill="FFFFFF"/>
                </w:rPr>
              </w:ins>
            </m:ctrlPr>
          </m:sSubPr>
          <m:e>
            <m:r>
              <w:ins w:id="81" w:author="Man WONG" w:date="2021-07-12T09:28:00Z">
                <w:rPr>
                  <w:rFonts w:ascii="Cambria Math" w:hAnsi="Cambria Math" w:cs="Arial"/>
                  <w:color w:val="2E3033"/>
                  <w:szCs w:val="21"/>
                  <w:shd w:val="clear" w:color="auto" w:fill="FFFFFF"/>
                </w:rPr>
                <m:t>T</m:t>
              </w:ins>
            </m:r>
          </m:e>
          <m:sub>
            <m:r>
              <w:ins w:id="82" w:author="Man WONG" w:date="2021-07-12T09:28:00Z">
                <m:rPr>
                  <m:sty m:val="p"/>
                </m:rPr>
                <w:rPr>
                  <w:rFonts w:ascii="Cambria Math" w:hAnsi="Cambria Math" w:cs="Arial"/>
                  <w:color w:val="2E3033"/>
                  <w:szCs w:val="21"/>
                  <w:shd w:val="clear" w:color="auto" w:fill="FFFFFF"/>
                </w:rPr>
                <m:t>reply</m:t>
              </w:ins>
            </m:r>
          </m:sub>
        </m:sSub>
      </m:oMath>
      <w:ins w:id="83" w:author="Man WONG" w:date="2021-07-12T09:26:00Z">
        <w:r w:rsidR="00843264" w:rsidDel="00843264">
          <w:rPr>
            <w:rFonts w:ascii="Arial" w:hAnsi="Arial" w:cs="Arial"/>
            <w:color w:val="2E3033"/>
            <w:szCs w:val="21"/>
            <w:shd w:val="clear" w:color="auto" w:fill="FFFFFF"/>
          </w:rPr>
          <w:t xml:space="preserve"> </w:t>
        </w:r>
      </w:ins>
      <w:del w:id="84" w:author="Man WONG" w:date="2021-07-12T09:26:00Z">
        <w:r w:rsidDel="00843264">
          <w:rPr>
            <w:rFonts w:ascii="Arial" w:hAnsi="Arial" w:cs="Arial"/>
            <w:color w:val="2E3033"/>
            <w:szCs w:val="21"/>
            <w:shd w:val="clear" w:color="auto" w:fill="FFFFFF"/>
          </w:rPr>
          <w:delText xml:space="preserve">Treply </w:delText>
        </w:r>
      </w:del>
      <w:r>
        <w:rPr>
          <w:rFonts w:ascii="Arial" w:hAnsi="Arial" w:cs="Arial"/>
          <w:color w:val="2E3033"/>
          <w:szCs w:val="21"/>
          <w:shd w:val="clear" w:color="auto" w:fill="FFFFFF"/>
        </w:rPr>
        <w:t xml:space="preserve">delay, </w:t>
      </w:r>
      <w:ins w:id="85" w:author="Man WONG" w:date="2021-07-12T10:40:00Z">
        <w:r w:rsidR="008E4AF8">
          <w:rPr>
            <w:rFonts w:ascii="Arial" w:hAnsi="Arial" w:cs="Arial"/>
            <w:color w:val="2E3033"/>
            <w:szCs w:val="21"/>
            <w:shd w:val="clear" w:color="auto" w:fill="FFFFFF"/>
          </w:rPr>
          <w:t>D</w:t>
        </w:r>
      </w:ins>
      <w:del w:id="86" w:author="Man WONG" w:date="2021-07-12T10:40:00Z">
        <w:r w:rsidDel="008E4AF8">
          <w:rPr>
            <w:rFonts w:ascii="Arial" w:hAnsi="Arial" w:cs="Arial"/>
            <w:color w:val="2E3033"/>
            <w:szCs w:val="21"/>
            <w:shd w:val="clear" w:color="auto" w:fill="FFFFFF"/>
          </w:rPr>
          <w:delText>d</w:delText>
        </w:r>
      </w:del>
      <w:r>
        <w:rPr>
          <w:rFonts w:ascii="Arial" w:hAnsi="Arial" w:cs="Arial"/>
          <w:color w:val="2E3033"/>
          <w:szCs w:val="21"/>
          <w:shd w:val="clear" w:color="auto" w:fill="FFFFFF"/>
        </w:rPr>
        <w:t>evice B sends the data and records the sending time</w:t>
      </w:r>
      <w:ins w:id="87" w:author="Man WONG" w:date="2021-07-12T10:40:00Z">
        <w:r w:rsidR="0035583F">
          <w:rPr>
            <w:rFonts w:ascii="Arial" w:hAnsi="Arial" w:cs="Arial"/>
            <w:color w:val="2E3033"/>
            <w:szCs w:val="21"/>
            <w:shd w:val="clear" w:color="auto" w:fill="FFFFFF"/>
          </w:rPr>
          <w:t>-</w:t>
        </w:r>
      </w:ins>
      <w:r>
        <w:rPr>
          <w:rFonts w:ascii="Arial" w:hAnsi="Arial" w:cs="Arial"/>
          <w:color w:val="2E3033"/>
          <w:szCs w:val="21"/>
          <w:shd w:val="clear" w:color="auto" w:fill="FFFFFF"/>
        </w:rPr>
        <w:t xml:space="preserve">stamp, while </w:t>
      </w:r>
      <w:ins w:id="88" w:author="Man WONG" w:date="2021-07-12T10:41:00Z">
        <w:r w:rsidR="0035583F">
          <w:rPr>
            <w:rFonts w:ascii="Arial" w:hAnsi="Arial" w:cs="Arial"/>
            <w:color w:val="2E3033"/>
            <w:szCs w:val="21"/>
            <w:shd w:val="clear" w:color="auto" w:fill="FFFFFF"/>
          </w:rPr>
          <w:t>D</w:t>
        </w:r>
      </w:ins>
      <w:del w:id="89" w:author="Man WONG" w:date="2021-07-12T10:41:00Z">
        <w:r w:rsidDel="0035583F">
          <w:rPr>
            <w:rFonts w:ascii="Arial" w:hAnsi="Arial" w:cs="Arial"/>
            <w:color w:val="2E3033"/>
            <w:szCs w:val="21"/>
            <w:shd w:val="clear" w:color="auto" w:fill="FFFFFF"/>
          </w:rPr>
          <w:delText>d</w:delText>
        </w:r>
      </w:del>
      <w:r>
        <w:rPr>
          <w:rFonts w:ascii="Arial" w:hAnsi="Arial" w:cs="Arial"/>
          <w:color w:val="2E3033"/>
          <w:szCs w:val="21"/>
          <w:shd w:val="clear" w:color="auto" w:fill="FFFFFF"/>
        </w:rPr>
        <w:t>evice A receives the data and records the receiving time</w:t>
      </w:r>
      <w:ins w:id="90" w:author="Man WONG" w:date="2021-07-12T10:41:00Z">
        <w:r w:rsidR="0035583F">
          <w:rPr>
            <w:rFonts w:ascii="Arial" w:hAnsi="Arial" w:cs="Arial"/>
            <w:color w:val="2E3033"/>
            <w:szCs w:val="21"/>
            <w:shd w:val="clear" w:color="auto" w:fill="FFFFFF"/>
          </w:rPr>
          <w:t>-</w:t>
        </w:r>
      </w:ins>
      <w:r>
        <w:rPr>
          <w:rFonts w:ascii="Arial" w:hAnsi="Arial" w:cs="Arial"/>
          <w:color w:val="2E3033"/>
          <w:szCs w:val="21"/>
          <w:shd w:val="clear" w:color="auto" w:fill="FFFFFF"/>
        </w:rPr>
        <w:t xml:space="preserve">stamp. </w:t>
      </w:r>
      <w:ins w:id="91" w:author="Man WONG" w:date="2021-07-12T10:44:00Z">
        <w:r w:rsidR="00FE5CE2">
          <w:rPr>
            <w:rFonts w:ascii="Arial" w:hAnsi="Arial" w:cs="Arial"/>
            <w:color w:val="2E3033"/>
            <w:szCs w:val="21"/>
            <w:shd w:val="clear" w:color="auto" w:fill="FFFFFF"/>
          </w:rPr>
          <w:t>Based on the two local clocks</w:t>
        </w:r>
      </w:ins>
      <w:ins w:id="92" w:author="Man WONG" w:date="2021-07-12T10:46:00Z">
        <w:r w:rsidR="00656B03">
          <w:rPr>
            <w:rFonts w:ascii="Arial" w:hAnsi="Arial" w:cs="Arial"/>
            <w:color w:val="2E3033"/>
            <w:szCs w:val="21"/>
            <w:shd w:val="clear" w:color="auto" w:fill="FFFFFF"/>
          </w:rPr>
          <w:t xml:space="preserve"> running at </w:t>
        </w:r>
        <w:r w:rsidR="008145BD">
          <w:rPr>
            <w:rFonts w:ascii="Arial" w:hAnsi="Arial" w:cs="Arial"/>
            <w:color w:val="2E3033"/>
            <w:szCs w:val="21"/>
            <w:shd w:val="clear" w:color="auto" w:fill="FFFFFF"/>
          </w:rPr>
          <w:t xml:space="preserve">the same frequency </w:t>
        </w:r>
      </w:ins>
      <m:oMath>
        <m:sSub>
          <m:sSubPr>
            <m:ctrlPr>
              <w:ins w:id="93" w:author="Man WONG" w:date="2021-07-12T10:46:00Z">
                <w:rPr>
                  <w:rFonts w:ascii="Cambria Math" w:hAnsi="Cambria Math" w:cs="Arial"/>
                  <w:i/>
                  <w:color w:val="2E3033"/>
                  <w:szCs w:val="21"/>
                  <w:shd w:val="clear" w:color="auto" w:fill="FFFFFF"/>
                </w:rPr>
              </w:ins>
            </m:ctrlPr>
          </m:sSubPr>
          <m:e>
            <m:r>
              <w:ins w:id="94" w:author="Man WONG" w:date="2021-07-12T10:46:00Z">
                <w:rPr>
                  <w:rFonts w:ascii="Cambria Math" w:hAnsi="Cambria Math" w:cs="Arial"/>
                  <w:color w:val="2E3033"/>
                  <w:szCs w:val="21"/>
                  <w:shd w:val="clear" w:color="auto" w:fill="FFFFFF"/>
                </w:rPr>
                <m:t>f</m:t>
              </w:ins>
            </m:r>
          </m:e>
          <m:sub>
            <m:r>
              <w:ins w:id="95" w:author="Man WONG" w:date="2021-07-12T10:46:00Z">
                <m:rPr>
                  <m:sty m:val="p"/>
                </m:rPr>
                <w:rPr>
                  <w:rFonts w:ascii="Cambria Math" w:hAnsi="Cambria Math" w:cs="Arial"/>
                  <w:color w:val="2E3033"/>
                  <w:szCs w:val="21"/>
                  <w:shd w:val="clear" w:color="auto" w:fill="FFFFFF"/>
                </w:rPr>
                <m:t>clk</m:t>
              </w:ins>
            </m:r>
          </m:sub>
        </m:sSub>
      </m:oMath>
      <w:ins w:id="96" w:author="Man WONG" w:date="2021-07-12T10:44:00Z">
        <w:r w:rsidR="00FE5CE2">
          <w:rPr>
            <w:rFonts w:ascii="Arial" w:hAnsi="Arial" w:cs="Arial"/>
            <w:color w:val="2E3033"/>
            <w:szCs w:val="21"/>
            <w:shd w:val="clear" w:color="auto" w:fill="FFFFFF"/>
          </w:rPr>
          <w:t xml:space="preserve">, </w:t>
        </w:r>
      </w:ins>
      <w:del w:id="97" w:author="Man WONG" w:date="2021-07-12T10:44:00Z">
        <w:r w:rsidDel="00FE5CE2">
          <w:rPr>
            <w:rFonts w:ascii="Arial" w:hAnsi="Arial" w:cs="Arial"/>
            <w:color w:val="2E3033"/>
            <w:szCs w:val="21"/>
            <w:shd w:val="clear" w:color="auto" w:fill="FFFFFF"/>
          </w:rPr>
          <w:delText xml:space="preserve">Therefore, </w:delText>
        </w:r>
      </w:del>
      <w:proofErr w:type="gramStart"/>
      <w:r>
        <w:rPr>
          <w:rFonts w:ascii="Arial" w:hAnsi="Arial" w:cs="Arial"/>
          <w:color w:val="2E3033"/>
          <w:szCs w:val="21"/>
          <w:shd w:val="clear" w:color="auto" w:fill="FFFFFF"/>
        </w:rPr>
        <w:t>two time</w:t>
      </w:r>
      <w:proofErr w:type="gramEnd"/>
      <w:r>
        <w:rPr>
          <w:rFonts w:ascii="Arial" w:hAnsi="Arial" w:cs="Arial"/>
          <w:color w:val="2E3033"/>
          <w:szCs w:val="21"/>
          <w:shd w:val="clear" w:color="auto" w:fill="FFFFFF"/>
        </w:rPr>
        <w:t xml:space="preserve"> difference</w:t>
      </w:r>
      <w:ins w:id="98" w:author="Man WONG" w:date="2021-07-12T10:45:00Z">
        <w:r w:rsidR="00CD4238">
          <w:rPr>
            <w:rFonts w:ascii="Arial" w:hAnsi="Arial" w:cs="Arial"/>
            <w:color w:val="2E3033"/>
            <w:szCs w:val="21"/>
            <w:shd w:val="clear" w:color="auto" w:fill="FFFFFF"/>
          </w:rPr>
          <w:t>s</w:t>
        </w:r>
      </w:ins>
      <w:r>
        <w:rPr>
          <w:rFonts w:ascii="Arial" w:hAnsi="Arial" w:cs="Arial"/>
          <w:color w:val="2E3033"/>
          <w:szCs w:val="21"/>
          <w:shd w:val="clear" w:color="auto" w:fill="FFFFFF"/>
        </w:rPr>
        <w:t xml:space="preserve"> </w:t>
      </w:r>
      <w:del w:id="99" w:author="Man WONG" w:date="2021-07-12T10:44:00Z">
        <w:r w:rsidDel="00FE5CE2">
          <w:rPr>
            <w:rFonts w:ascii="Arial" w:hAnsi="Arial" w:cs="Arial"/>
            <w:color w:val="2E3033"/>
            <w:szCs w:val="21"/>
            <w:shd w:val="clear" w:color="auto" w:fill="FFFFFF"/>
          </w:rPr>
          <w:delText xml:space="preserve">data </w:delText>
        </w:r>
      </w:del>
      <w:r>
        <w:rPr>
          <w:rFonts w:ascii="Arial" w:hAnsi="Arial" w:cs="Arial"/>
          <w:color w:val="2E3033"/>
          <w:szCs w:val="21"/>
          <w:shd w:val="clear" w:color="auto" w:fill="FFFFFF"/>
        </w:rPr>
        <w:t xml:space="preserve">can be obtained, </w:t>
      </w:r>
      <w:ins w:id="100" w:author="Man WONG" w:date="2021-07-12T10:44:00Z">
        <w:r w:rsidR="0082365B">
          <w:rPr>
            <w:rFonts w:ascii="Arial" w:hAnsi="Arial" w:cs="Arial"/>
            <w:color w:val="2E3033"/>
            <w:szCs w:val="21"/>
            <w:shd w:val="clear" w:color="auto" w:fill="FFFFFF"/>
          </w:rPr>
          <w:t xml:space="preserve">respectively </w:t>
        </w:r>
      </w:ins>
      <w:del w:id="101" w:author="Man WONG" w:date="2021-07-12T10:45:00Z">
        <w:r w:rsidDel="0082365B">
          <w:rPr>
            <w:rFonts w:ascii="Arial" w:hAnsi="Arial" w:cs="Arial"/>
            <w:color w:val="2E3033"/>
            <w:szCs w:val="21"/>
            <w:shd w:val="clear" w:color="auto" w:fill="FFFFFF"/>
          </w:rPr>
          <w:delText>namely</w:delText>
        </w:r>
      </w:del>
      <w:del w:id="102" w:author="Man WONG" w:date="2021-07-12T10:44:00Z">
        <w:r w:rsidDel="00FE5CE2">
          <w:rPr>
            <w:rFonts w:ascii="Arial" w:hAnsi="Arial" w:cs="Arial"/>
            <w:color w:val="2E3033"/>
            <w:szCs w:val="21"/>
            <w:shd w:val="clear" w:color="auto" w:fill="FFFFFF"/>
          </w:rPr>
          <w:delText>,</w:delText>
        </w:r>
      </w:del>
      <w:del w:id="103" w:author="Man WONG" w:date="2021-07-12T10:45:00Z">
        <w:r w:rsidDel="0082365B">
          <w:rPr>
            <w:rFonts w:ascii="Arial" w:hAnsi="Arial" w:cs="Arial"/>
            <w:color w:val="2E3033"/>
            <w:szCs w:val="21"/>
            <w:shd w:val="clear" w:color="auto" w:fill="FFFFFF"/>
          </w:rPr>
          <w:delText xml:space="preserve"> </w:delText>
        </w:r>
      </w:del>
      <m:oMath>
        <m:sSub>
          <m:sSubPr>
            <m:ctrlPr>
              <w:ins w:id="104" w:author="Man WONG" w:date="2021-07-12T09:29:00Z">
                <w:rPr>
                  <w:rFonts w:ascii="Cambria Math" w:hAnsi="Cambria Math" w:cs="Arial"/>
                  <w:i/>
                  <w:color w:val="2E3033"/>
                  <w:szCs w:val="21"/>
                  <w:shd w:val="clear" w:color="auto" w:fill="FFFFFF"/>
                </w:rPr>
              </w:ins>
            </m:ctrlPr>
          </m:sSubPr>
          <m:e>
            <m:r>
              <w:ins w:id="105" w:author="Man WONG" w:date="2021-07-12T09:29:00Z">
                <w:rPr>
                  <w:rFonts w:ascii="Cambria Math" w:hAnsi="Cambria Math" w:cs="Arial"/>
                  <w:color w:val="2E3033"/>
                  <w:szCs w:val="21"/>
                  <w:shd w:val="clear" w:color="auto" w:fill="FFFFFF"/>
                </w:rPr>
                <m:t>T</m:t>
              </w:ins>
            </m:r>
          </m:e>
          <m:sub>
            <m:r>
              <w:ins w:id="106" w:author="Man WONG" w:date="2021-07-12T09:29:00Z">
                <m:rPr>
                  <m:sty m:val="p"/>
                </m:rPr>
                <w:rPr>
                  <w:rFonts w:ascii="Cambria Math" w:hAnsi="Cambria Math" w:cs="Arial"/>
                  <w:color w:val="2E3033"/>
                  <w:szCs w:val="21"/>
                  <w:shd w:val="clear" w:color="auto" w:fill="FFFFFF"/>
                </w:rPr>
                <m:t>tround</m:t>
              </w:ins>
            </m:r>
          </m:sub>
        </m:sSub>
      </m:oMath>
      <w:del w:id="107" w:author="Man WONG" w:date="2021-07-12T09:29:00Z">
        <w:r w:rsidDel="00843264">
          <w:rPr>
            <w:rFonts w:ascii="Arial" w:hAnsi="Arial" w:cs="Arial"/>
            <w:color w:val="2E3033"/>
            <w:szCs w:val="21"/>
            <w:shd w:val="clear" w:color="auto" w:fill="FFFFFF"/>
          </w:rPr>
          <w:delText>T</w:delText>
        </w:r>
      </w:del>
      <w:del w:id="108" w:author="Man WONG" w:date="2021-07-12T09:27:00Z">
        <w:r w:rsidRPr="00843264" w:rsidDel="00843264">
          <w:rPr>
            <w:rFonts w:ascii="Arial" w:hAnsi="Arial" w:cs="Arial"/>
            <w:color w:val="2E3033"/>
            <w:szCs w:val="21"/>
            <w:shd w:val="clear" w:color="auto" w:fill="FFFFFF"/>
            <w:vertAlign w:val="subscript"/>
            <w:rPrChange w:id="109" w:author="Man WONG" w:date="2021-07-12T09:24:00Z">
              <w:rPr>
                <w:rFonts w:ascii="Arial" w:hAnsi="Arial" w:cs="Arial"/>
                <w:color w:val="2E3033"/>
                <w:szCs w:val="21"/>
                <w:shd w:val="clear" w:color="auto" w:fill="FFFFFF"/>
              </w:rPr>
            </w:rPrChange>
          </w:rPr>
          <w:delText>R</w:delText>
        </w:r>
      </w:del>
      <w:del w:id="110" w:author="Man WONG" w:date="2021-07-12T09:29:00Z">
        <w:r w:rsidRPr="00843264" w:rsidDel="00843264">
          <w:rPr>
            <w:rFonts w:ascii="Arial" w:hAnsi="Arial" w:cs="Arial"/>
            <w:color w:val="2E3033"/>
            <w:szCs w:val="21"/>
            <w:shd w:val="clear" w:color="auto" w:fill="FFFFFF"/>
            <w:vertAlign w:val="subscript"/>
            <w:rPrChange w:id="111" w:author="Man WONG" w:date="2021-07-12T09:24:00Z">
              <w:rPr>
                <w:rFonts w:ascii="Arial" w:hAnsi="Arial" w:cs="Arial"/>
                <w:color w:val="2E3033"/>
                <w:szCs w:val="21"/>
                <w:shd w:val="clear" w:color="auto" w:fill="FFFFFF"/>
              </w:rPr>
            </w:rPrChange>
          </w:rPr>
          <w:delText>ound</w:delText>
        </w:r>
      </w:del>
      <w:r>
        <w:rPr>
          <w:rFonts w:ascii="Arial" w:hAnsi="Arial" w:cs="Arial"/>
          <w:color w:val="2E3033"/>
          <w:szCs w:val="21"/>
          <w:shd w:val="clear" w:color="auto" w:fill="FFFFFF"/>
        </w:rPr>
        <w:t xml:space="preserve"> </w:t>
      </w:r>
      <w:ins w:id="112" w:author="Man WONG" w:date="2021-07-12T10:44:00Z">
        <w:r w:rsidR="0082365B">
          <w:rPr>
            <w:rFonts w:ascii="Arial" w:hAnsi="Arial" w:cs="Arial"/>
            <w:color w:val="2E3033"/>
            <w:szCs w:val="21"/>
            <w:shd w:val="clear" w:color="auto" w:fill="FFFFFF"/>
          </w:rPr>
          <w:t xml:space="preserve">and </w:t>
        </w:r>
      </w:ins>
      <m:oMath>
        <m:sSub>
          <m:sSubPr>
            <m:ctrlPr>
              <w:ins w:id="113" w:author="Man WONG" w:date="2021-07-12T10:44:00Z">
                <w:rPr>
                  <w:rFonts w:ascii="Cambria Math" w:hAnsi="Cambria Math" w:cs="Arial"/>
                  <w:i/>
                  <w:color w:val="2E3033"/>
                  <w:szCs w:val="21"/>
                  <w:shd w:val="clear" w:color="auto" w:fill="FFFFFF"/>
                </w:rPr>
              </w:ins>
            </m:ctrlPr>
          </m:sSubPr>
          <m:e>
            <m:r>
              <w:ins w:id="114" w:author="Man WONG" w:date="2021-07-12T10:44:00Z">
                <w:rPr>
                  <w:rFonts w:ascii="Cambria Math" w:hAnsi="Cambria Math" w:cs="Arial"/>
                  <w:color w:val="2E3033"/>
                  <w:szCs w:val="21"/>
                  <w:shd w:val="clear" w:color="auto" w:fill="FFFFFF"/>
                </w:rPr>
                <m:t>T</m:t>
              </w:ins>
            </m:r>
          </m:e>
          <m:sub>
            <m:r>
              <w:ins w:id="115" w:author="Man WONG" w:date="2021-07-12T10:44:00Z">
                <m:rPr>
                  <m:sty m:val="p"/>
                </m:rPr>
                <w:rPr>
                  <w:rFonts w:ascii="Cambria Math" w:hAnsi="Cambria Math" w:cs="Arial"/>
                  <w:color w:val="2E3033"/>
                  <w:szCs w:val="21"/>
                  <w:shd w:val="clear" w:color="auto" w:fill="FFFFFF"/>
                </w:rPr>
                <m:t>reply</m:t>
              </w:ins>
            </m:r>
          </m:sub>
        </m:sSub>
      </m:oMath>
      <w:ins w:id="116" w:author="Man WONG" w:date="2021-07-12T10:44:00Z">
        <w:r w:rsidR="0082365B">
          <w:rPr>
            <w:rFonts w:ascii="Arial" w:hAnsi="Arial" w:cs="Arial"/>
            <w:color w:val="2E3033"/>
            <w:szCs w:val="21"/>
            <w:shd w:val="clear" w:color="auto" w:fill="FFFFFF"/>
          </w:rPr>
          <w:t xml:space="preserve"> </w:t>
        </w:r>
      </w:ins>
      <w:r>
        <w:rPr>
          <w:rFonts w:ascii="Arial" w:hAnsi="Arial" w:cs="Arial"/>
          <w:color w:val="2E3033"/>
          <w:szCs w:val="21"/>
          <w:shd w:val="clear" w:color="auto" w:fill="FFFFFF"/>
        </w:rPr>
        <w:t xml:space="preserve">of </w:t>
      </w:r>
      <w:ins w:id="117" w:author="Man WONG" w:date="2021-07-12T10:41:00Z">
        <w:r w:rsidR="00060D64">
          <w:rPr>
            <w:rFonts w:ascii="Arial" w:hAnsi="Arial" w:cs="Arial"/>
            <w:color w:val="2E3033"/>
            <w:szCs w:val="21"/>
            <w:shd w:val="clear" w:color="auto" w:fill="FFFFFF"/>
          </w:rPr>
          <w:t>D</w:t>
        </w:r>
      </w:ins>
      <w:del w:id="118" w:author="Man WONG" w:date="2021-07-12T10:41:00Z">
        <w:r w:rsidDel="00060D64">
          <w:rPr>
            <w:rFonts w:ascii="Arial" w:hAnsi="Arial" w:cs="Arial"/>
            <w:color w:val="2E3033"/>
            <w:szCs w:val="21"/>
            <w:shd w:val="clear" w:color="auto" w:fill="FFFFFF"/>
          </w:rPr>
          <w:delText>d</w:delText>
        </w:r>
      </w:del>
      <w:r>
        <w:rPr>
          <w:rFonts w:ascii="Arial" w:hAnsi="Arial" w:cs="Arial"/>
          <w:color w:val="2E3033"/>
          <w:szCs w:val="21"/>
          <w:shd w:val="clear" w:color="auto" w:fill="FFFFFF"/>
        </w:rPr>
        <w:t>evice</w:t>
      </w:r>
      <w:ins w:id="119" w:author="Man WONG" w:date="2021-07-12T10:45:00Z">
        <w:r w:rsidR="0082365B">
          <w:rPr>
            <w:rFonts w:ascii="Arial" w:hAnsi="Arial" w:cs="Arial"/>
            <w:color w:val="2E3033"/>
            <w:szCs w:val="21"/>
            <w:shd w:val="clear" w:color="auto" w:fill="FFFFFF"/>
          </w:rPr>
          <w:t>s</w:t>
        </w:r>
      </w:ins>
      <w:r>
        <w:rPr>
          <w:rFonts w:ascii="Arial" w:hAnsi="Arial" w:cs="Arial"/>
          <w:color w:val="2E3033"/>
          <w:szCs w:val="21"/>
          <w:shd w:val="clear" w:color="auto" w:fill="FFFFFF"/>
        </w:rPr>
        <w:t xml:space="preserve"> A and </w:t>
      </w:r>
      <w:del w:id="120" w:author="Man WONG" w:date="2021-07-12T09:27:00Z">
        <w:r w:rsidDel="00843264">
          <w:rPr>
            <w:rFonts w:ascii="Arial" w:hAnsi="Arial" w:cs="Arial"/>
            <w:color w:val="2E3033"/>
            <w:szCs w:val="21"/>
            <w:shd w:val="clear" w:color="auto" w:fill="FFFFFF"/>
          </w:rPr>
          <w:delText>T</w:delText>
        </w:r>
        <w:r w:rsidRPr="00843264" w:rsidDel="00843264">
          <w:rPr>
            <w:rFonts w:ascii="Arial" w:hAnsi="Arial" w:cs="Arial"/>
            <w:color w:val="2E3033"/>
            <w:szCs w:val="21"/>
            <w:shd w:val="clear" w:color="auto" w:fill="FFFFFF"/>
            <w:vertAlign w:val="subscript"/>
            <w:rPrChange w:id="121" w:author="Man WONG" w:date="2021-07-12T09:25:00Z">
              <w:rPr>
                <w:rFonts w:ascii="Arial" w:hAnsi="Arial" w:cs="Arial"/>
                <w:color w:val="2E3033"/>
                <w:szCs w:val="21"/>
                <w:shd w:val="clear" w:color="auto" w:fill="FFFFFF"/>
              </w:rPr>
            </w:rPrChange>
          </w:rPr>
          <w:delText>REPLY</w:delText>
        </w:r>
        <w:r w:rsidDel="00843264">
          <w:rPr>
            <w:rFonts w:ascii="Arial" w:hAnsi="Arial" w:cs="Arial"/>
            <w:color w:val="2E3033"/>
            <w:szCs w:val="21"/>
            <w:shd w:val="clear" w:color="auto" w:fill="FFFFFF"/>
          </w:rPr>
          <w:delText xml:space="preserve"> </w:delText>
        </w:r>
      </w:del>
      <w:del w:id="122" w:author="Man WONG" w:date="2021-07-12T10:45:00Z">
        <w:r w:rsidDel="0082365B">
          <w:rPr>
            <w:rFonts w:ascii="Arial" w:hAnsi="Arial" w:cs="Arial"/>
            <w:color w:val="2E3033"/>
            <w:szCs w:val="21"/>
            <w:shd w:val="clear" w:color="auto" w:fill="FFFFFF"/>
          </w:rPr>
          <w:delText xml:space="preserve">of </w:delText>
        </w:r>
      </w:del>
      <w:del w:id="123" w:author="Man WONG" w:date="2021-07-12T10:41:00Z">
        <w:r w:rsidDel="00060D64">
          <w:rPr>
            <w:rFonts w:ascii="Arial" w:hAnsi="Arial" w:cs="Arial"/>
            <w:color w:val="2E3033"/>
            <w:szCs w:val="21"/>
            <w:shd w:val="clear" w:color="auto" w:fill="FFFFFF"/>
          </w:rPr>
          <w:delText>d</w:delText>
        </w:r>
      </w:del>
      <w:del w:id="124" w:author="Man WONG" w:date="2021-07-12T10:45:00Z">
        <w:r w:rsidDel="0082365B">
          <w:rPr>
            <w:rFonts w:ascii="Arial" w:hAnsi="Arial" w:cs="Arial"/>
            <w:color w:val="2E3033"/>
            <w:szCs w:val="21"/>
            <w:shd w:val="clear" w:color="auto" w:fill="FFFFFF"/>
          </w:rPr>
          <w:delText xml:space="preserve">evice </w:delText>
        </w:r>
      </w:del>
      <w:r>
        <w:rPr>
          <w:rFonts w:ascii="Arial" w:hAnsi="Arial" w:cs="Arial"/>
          <w:color w:val="2E3033"/>
          <w:szCs w:val="21"/>
          <w:shd w:val="clear" w:color="auto" w:fill="FFFFFF"/>
        </w:rPr>
        <w:t xml:space="preserve">B. Finally, the flight time </w:t>
      </w:r>
      <m:oMath>
        <m:sSub>
          <m:sSubPr>
            <m:ctrlPr>
              <w:ins w:id="125" w:author="Man WONG" w:date="2021-07-12T09:29:00Z">
                <w:rPr>
                  <w:rFonts w:ascii="Cambria Math" w:hAnsi="Cambria Math" w:cs="Arial"/>
                  <w:i/>
                  <w:color w:val="2E3033"/>
                  <w:szCs w:val="21"/>
                  <w:shd w:val="clear" w:color="auto" w:fill="FFFFFF"/>
                </w:rPr>
              </w:ins>
            </m:ctrlPr>
          </m:sSubPr>
          <m:e>
            <m:acc>
              <m:accPr>
                <m:ctrlPr>
                  <w:ins w:id="126" w:author="Man WONG" w:date="2021-07-12T09:35:00Z">
                    <w:rPr>
                      <w:rFonts w:ascii="Cambria Math" w:hAnsi="Cambria Math" w:cs="Arial"/>
                      <w:i/>
                      <w:color w:val="2E3033"/>
                      <w:szCs w:val="21"/>
                      <w:shd w:val="clear" w:color="auto" w:fill="FFFFFF"/>
                    </w:rPr>
                  </w:ins>
                </m:ctrlPr>
              </m:accPr>
              <m:e>
                <m:r>
                  <w:ins w:id="127" w:author="Man WONG" w:date="2021-07-12T09:35:00Z">
                    <w:rPr>
                      <w:rFonts w:ascii="Cambria Math" w:hAnsi="Cambria Math" w:cs="Arial"/>
                      <w:color w:val="2E3033"/>
                      <w:szCs w:val="21"/>
                      <w:shd w:val="clear" w:color="auto" w:fill="FFFFFF"/>
                    </w:rPr>
                    <m:t>T</m:t>
                  </w:ins>
                </m:r>
              </m:e>
            </m:acc>
          </m:e>
          <m:sub>
            <m:r>
              <w:ins w:id="128" w:author="Man WONG" w:date="2021-07-12T09:29:00Z">
                <m:rPr>
                  <m:sty m:val="p"/>
                </m:rPr>
                <w:rPr>
                  <w:rFonts w:ascii="Cambria Math" w:hAnsi="Cambria Math" w:cs="Arial"/>
                  <w:color w:val="2E3033"/>
                  <w:szCs w:val="21"/>
                  <w:shd w:val="clear" w:color="auto" w:fill="FFFFFF"/>
                </w:rPr>
                <m:t>prop</m:t>
              </w:ins>
            </m:r>
          </m:sub>
        </m:sSub>
      </m:oMath>
      <w:del w:id="129" w:author="Man WONG" w:date="2021-07-12T09:29:00Z">
        <w:r w:rsidDel="00843264">
          <w:rPr>
            <w:rFonts w:ascii="Arial" w:hAnsi="Arial" w:cs="Arial"/>
            <w:color w:val="2E3033"/>
            <w:szCs w:val="21"/>
            <w:shd w:val="clear" w:color="auto" w:fill="FFFFFF"/>
          </w:rPr>
          <w:delText>T</w:delText>
        </w:r>
        <w:r w:rsidRPr="00843264" w:rsidDel="00843264">
          <w:rPr>
            <w:rFonts w:ascii="Arial" w:hAnsi="Arial" w:cs="Arial"/>
            <w:color w:val="2E3033"/>
            <w:szCs w:val="21"/>
            <w:shd w:val="clear" w:color="auto" w:fill="FFFFFF"/>
            <w:vertAlign w:val="subscript"/>
            <w:rPrChange w:id="130" w:author="Man WONG" w:date="2021-07-12T09:27:00Z">
              <w:rPr>
                <w:rFonts w:ascii="Arial" w:hAnsi="Arial" w:cs="Arial"/>
                <w:color w:val="2E3033"/>
                <w:szCs w:val="21"/>
                <w:shd w:val="clear" w:color="auto" w:fill="FFFFFF"/>
              </w:rPr>
            </w:rPrChange>
          </w:rPr>
          <w:delText>prop</w:delText>
        </w:r>
      </w:del>
      <w:r>
        <w:rPr>
          <w:rFonts w:ascii="Arial" w:hAnsi="Arial" w:cs="Arial"/>
          <w:color w:val="2E3033"/>
          <w:szCs w:val="21"/>
          <w:shd w:val="clear" w:color="auto" w:fill="FFFFFF"/>
        </w:rPr>
        <w:t xml:space="preserve"> of the wireless signal is obtained as follows:</w:t>
      </w:r>
    </w:p>
    <w:bookmarkStart w:id="131" w:name="_Hlk77062236"/>
    <w:p w14:paraId="5DFB7DC3" w14:textId="4BAC8BC7" w:rsidR="00E63B44" w:rsidRDefault="00A7350F">
      <w:pPr>
        <w:pStyle w:val="a3"/>
        <w:ind w:left="360" w:firstLineChars="0" w:firstLine="0"/>
        <w:jc w:val="center"/>
        <w:rPr>
          <w:rFonts w:ascii="Arial" w:hAnsi="Arial" w:cs="Arial"/>
          <w:color w:val="2E3033"/>
          <w:szCs w:val="21"/>
          <w:shd w:val="clear" w:color="auto" w:fill="FFFFFF"/>
        </w:rPr>
        <w:pPrChange w:id="132" w:author="Man WONG" w:date="2021-07-12T10:43:00Z">
          <w:pPr>
            <w:pStyle w:val="a3"/>
            <w:ind w:left="360" w:firstLineChars="0" w:firstLine="0"/>
          </w:pPr>
        </w:pPrChange>
      </w:pPr>
      <m:oMath>
        <m:sSub>
          <m:sSubPr>
            <m:ctrlPr>
              <w:ins w:id="133" w:author="Man WONG" w:date="2021-07-12T10:42:00Z">
                <w:rPr>
                  <w:rFonts w:ascii="Cambria Math" w:hAnsi="Cambria Math" w:cs="Arial"/>
                  <w:i/>
                  <w:color w:val="2E3033"/>
                  <w:szCs w:val="21"/>
                  <w:shd w:val="clear" w:color="auto" w:fill="FFFFFF"/>
                </w:rPr>
              </w:ins>
            </m:ctrlPr>
          </m:sSubPr>
          <m:e>
            <m:acc>
              <m:accPr>
                <m:ctrlPr>
                  <w:ins w:id="134" w:author="Man WONG" w:date="2021-07-12T10:42:00Z">
                    <w:rPr>
                      <w:rFonts w:ascii="Cambria Math" w:hAnsi="Cambria Math" w:cs="Arial"/>
                      <w:i/>
                      <w:color w:val="2E3033"/>
                      <w:szCs w:val="21"/>
                      <w:shd w:val="clear" w:color="auto" w:fill="FFFFFF"/>
                    </w:rPr>
                  </w:ins>
                </m:ctrlPr>
              </m:accPr>
              <m:e>
                <m:r>
                  <w:ins w:id="135" w:author="Man WONG" w:date="2021-07-12T10:42:00Z">
                    <w:rPr>
                      <w:rFonts w:ascii="Cambria Math" w:hAnsi="Cambria Math" w:cs="Arial"/>
                      <w:color w:val="2E3033"/>
                      <w:szCs w:val="21"/>
                      <w:shd w:val="clear" w:color="auto" w:fill="FFFFFF"/>
                    </w:rPr>
                    <m:t>T</m:t>
                  </w:ins>
                </m:r>
              </m:e>
            </m:acc>
          </m:e>
          <m:sub>
            <m:r>
              <w:ins w:id="136" w:author="Man WONG" w:date="2021-07-12T10:42:00Z">
                <m:rPr>
                  <m:sty m:val="p"/>
                </m:rPr>
                <w:rPr>
                  <w:rFonts w:ascii="Cambria Math" w:hAnsi="Cambria Math" w:cs="Arial"/>
                  <w:color w:val="2E3033"/>
                  <w:szCs w:val="21"/>
                  <w:shd w:val="clear" w:color="auto" w:fill="FFFFFF"/>
                </w:rPr>
                <m:t>prop</m:t>
              </w:ins>
            </m:r>
          </m:sub>
        </m:sSub>
        <w:bookmarkEnd w:id="131"/>
        <m:r>
          <w:ins w:id="137" w:author="Man WONG" w:date="2021-07-12T10:42:00Z">
            <w:rPr>
              <w:rFonts w:ascii="Cambria Math" w:hAnsi="Cambria Math" w:cs="Arial"/>
              <w:color w:val="2E3033"/>
              <w:szCs w:val="21"/>
              <w:shd w:val="clear" w:color="auto" w:fill="FFFFFF"/>
            </w:rPr>
            <m:t>=</m:t>
          </w:ins>
        </m:r>
        <m:f>
          <m:fPr>
            <m:ctrlPr>
              <w:ins w:id="138" w:author="Man WONG" w:date="2021-07-12T10:43:00Z">
                <w:rPr>
                  <w:rFonts w:ascii="Cambria Math" w:hAnsi="Cambria Math" w:cs="Arial"/>
                  <w:i/>
                  <w:color w:val="2E3033"/>
                  <w:szCs w:val="21"/>
                  <w:shd w:val="clear" w:color="auto" w:fill="FFFFFF"/>
                </w:rPr>
              </w:ins>
            </m:ctrlPr>
          </m:fPr>
          <m:num>
            <m:r>
              <w:ins w:id="139" w:author="Man WONG" w:date="2021-07-12T10:43:00Z">
                <w:rPr>
                  <w:rFonts w:ascii="Cambria Math" w:hAnsi="Cambria Math" w:cs="Arial"/>
                  <w:color w:val="2E3033"/>
                  <w:szCs w:val="21"/>
                  <w:shd w:val="clear" w:color="auto" w:fill="FFFFFF"/>
                </w:rPr>
                <m:t>1</m:t>
              </w:ins>
            </m:r>
          </m:num>
          <m:den>
            <m:r>
              <w:ins w:id="140" w:author="Man WONG" w:date="2021-07-12T10:43:00Z">
                <w:rPr>
                  <w:rFonts w:ascii="Cambria Math" w:hAnsi="Cambria Math" w:cs="Arial"/>
                  <w:color w:val="2E3033"/>
                  <w:szCs w:val="21"/>
                  <w:shd w:val="clear" w:color="auto" w:fill="FFFFFF"/>
                </w:rPr>
                <m:t>2</m:t>
              </w:ins>
            </m:r>
          </m:den>
        </m:f>
        <m:d>
          <m:dPr>
            <m:ctrlPr>
              <w:ins w:id="141" w:author="Man WONG" w:date="2021-07-12T10:43:00Z">
                <w:rPr>
                  <w:rFonts w:ascii="Cambria Math" w:hAnsi="Cambria Math" w:cs="Arial"/>
                  <w:i/>
                  <w:color w:val="2E3033"/>
                  <w:szCs w:val="21"/>
                  <w:shd w:val="clear" w:color="auto" w:fill="FFFFFF"/>
                </w:rPr>
              </w:ins>
            </m:ctrlPr>
          </m:dPr>
          <m:e>
            <m:sSub>
              <m:sSubPr>
                <m:ctrlPr>
                  <w:ins w:id="142" w:author="Man WONG" w:date="2021-07-12T10:43:00Z">
                    <w:rPr>
                      <w:rFonts w:ascii="Cambria Math" w:hAnsi="Cambria Math" w:cs="Arial"/>
                      <w:i/>
                      <w:color w:val="2E3033"/>
                      <w:szCs w:val="21"/>
                      <w:shd w:val="clear" w:color="auto" w:fill="FFFFFF"/>
                    </w:rPr>
                  </w:ins>
                </m:ctrlPr>
              </m:sSubPr>
              <m:e>
                <m:r>
                  <w:ins w:id="143" w:author="Man WONG" w:date="2021-07-12T10:43:00Z">
                    <w:rPr>
                      <w:rFonts w:ascii="Cambria Math" w:hAnsi="Cambria Math" w:cs="Arial"/>
                      <w:color w:val="2E3033"/>
                      <w:szCs w:val="21"/>
                      <w:shd w:val="clear" w:color="auto" w:fill="FFFFFF"/>
                    </w:rPr>
                    <m:t>T</m:t>
                  </w:ins>
                </m:r>
              </m:e>
              <m:sub>
                <m:r>
                  <w:ins w:id="144" w:author="Man WONG" w:date="2021-07-12T10:43:00Z">
                    <m:rPr>
                      <m:sty m:val="p"/>
                    </m:rPr>
                    <w:rPr>
                      <w:rFonts w:ascii="Cambria Math" w:hAnsi="Cambria Math" w:cs="Arial"/>
                      <w:color w:val="2E3033"/>
                      <w:szCs w:val="21"/>
                      <w:shd w:val="clear" w:color="auto" w:fill="FFFFFF"/>
                    </w:rPr>
                    <m:t>tround</m:t>
                  </w:ins>
                </m:r>
              </m:sub>
            </m:sSub>
            <m:r>
              <w:ins w:id="145" w:author="Man WONG" w:date="2021-07-12T10:43:00Z">
                <w:rPr>
                  <w:rFonts w:ascii="Cambria Math" w:hAnsi="Cambria Math" w:cs="Arial"/>
                  <w:color w:val="2E3033"/>
                  <w:szCs w:val="21"/>
                  <w:shd w:val="clear" w:color="auto" w:fill="FFFFFF"/>
                </w:rPr>
                <m:t>-</m:t>
              </w:ins>
            </m:r>
            <m:sSub>
              <m:sSubPr>
                <m:ctrlPr>
                  <w:ins w:id="146" w:author="Man WONG" w:date="2021-07-12T10:43:00Z">
                    <w:rPr>
                      <w:rFonts w:ascii="Cambria Math" w:hAnsi="Cambria Math" w:cs="Arial"/>
                      <w:i/>
                      <w:color w:val="2E3033"/>
                      <w:szCs w:val="21"/>
                      <w:shd w:val="clear" w:color="auto" w:fill="FFFFFF"/>
                    </w:rPr>
                  </w:ins>
                </m:ctrlPr>
              </m:sSubPr>
              <m:e>
                <m:r>
                  <w:ins w:id="147" w:author="Man WONG" w:date="2021-07-12T10:43:00Z">
                    <w:rPr>
                      <w:rFonts w:ascii="Cambria Math" w:hAnsi="Cambria Math" w:cs="Arial"/>
                      <w:color w:val="2E3033"/>
                      <w:szCs w:val="21"/>
                      <w:shd w:val="clear" w:color="auto" w:fill="FFFFFF"/>
                    </w:rPr>
                    <m:t>T</m:t>
                  </w:ins>
                </m:r>
              </m:e>
              <m:sub>
                <m:r>
                  <w:ins w:id="148" w:author="Man WONG" w:date="2021-07-12T10:43:00Z">
                    <m:rPr>
                      <m:sty m:val="p"/>
                    </m:rPr>
                    <w:rPr>
                      <w:rFonts w:ascii="Cambria Math" w:hAnsi="Cambria Math" w:cs="Arial"/>
                      <w:color w:val="2E3033"/>
                      <w:szCs w:val="21"/>
                      <w:shd w:val="clear" w:color="auto" w:fill="FFFFFF"/>
                    </w:rPr>
                    <m:t>reply</m:t>
                  </w:ins>
                </m:r>
              </m:sub>
            </m:sSub>
          </m:e>
        </m:d>
      </m:oMath>
      <w:ins w:id="149" w:author="Man WONG" w:date="2021-07-12T10:43:00Z">
        <w:r w:rsidR="00E63B44">
          <w:rPr>
            <w:rFonts w:ascii="Arial" w:hAnsi="Arial" w:cs="Arial"/>
            <w:color w:val="2E3033"/>
            <w:szCs w:val="21"/>
            <w:shd w:val="clear" w:color="auto" w:fill="FFFFFF"/>
          </w:rPr>
          <w:t>.</w:t>
        </w:r>
      </w:ins>
    </w:p>
    <w:p w14:paraId="326B9D0C" w14:textId="7DD56630" w:rsidR="007D652D" w:rsidRDefault="007D652D" w:rsidP="001D60E9">
      <w:pPr>
        <w:pStyle w:val="a3"/>
        <w:ind w:left="360" w:firstLineChars="0" w:firstLine="0"/>
        <w:rPr>
          <w:rFonts w:ascii="Arial" w:hAnsi="Arial" w:cs="Arial"/>
          <w:color w:val="2E3033"/>
          <w:szCs w:val="21"/>
          <w:shd w:val="clear" w:color="auto" w:fill="FFFFFF"/>
        </w:rPr>
      </w:pPr>
      <w:commentRangeStart w:id="150"/>
      <w:commentRangeStart w:id="151"/>
      <w:del w:id="152" w:author="Man WONG" w:date="2021-07-12T10:43:00Z">
        <w:r w:rsidRPr="00B93CCF" w:rsidDel="00E63B44">
          <w:rPr>
            <w:rFonts w:ascii="Arial" w:hAnsi="Arial" w:cs="Arial"/>
            <w:noProof/>
            <w:color w:val="2E3033"/>
            <w:szCs w:val="21"/>
            <w:shd w:val="clear" w:color="auto" w:fill="FFFFFF"/>
          </w:rPr>
          <w:lastRenderedPageBreak/>
          <w:drawing>
            <wp:inline distT="0" distB="0" distL="0" distR="0" wp14:anchorId="44A051A4" wp14:editId="7EBE3166">
              <wp:extent cx="2466975" cy="5619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6975" cy="561975"/>
                      </a:xfrm>
                      <a:prstGeom prst="rect">
                        <a:avLst/>
                      </a:prstGeom>
                    </pic:spPr>
                  </pic:pic>
                </a:graphicData>
              </a:graphic>
            </wp:inline>
          </w:drawing>
        </w:r>
      </w:del>
      <w:commentRangeEnd w:id="150"/>
      <w:r w:rsidR="006368AC">
        <w:rPr>
          <w:rStyle w:val="a8"/>
        </w:rPr>
        <w:commentReference w:id="150"/>
      </w:r>
      <w:commentRangeEnd w:id="151"/>
      <w:r w:rsidR="00344851">
        <w:rPr>
          <w:rStyle w:val="a8"/>
        </w:rPr>
        <w:commentReference w:id="151"/>
      </w:r>
    </w:p>
    <w:p w14:paraId="72CB694A" w14:textId="379977CD" w:rsidR="007D652D" w:rsidRDefault="007D652D" w:rsidP="001D60E9">
      <w:pPr>
        <w:pStyle w:val="a3"/>
        <w:ind w:left="36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 xml:space="preserve">The two difference times </w:t>
      </w:r>
      <m:oMath>
        <m:sSub>
          <m:sSubPr>
            <m:ctrlPr>
              <w:ins w:id="153" w:author="Man WONG" w:date="2021-07-12T09:31:00Z">
                <w:rPr>
                  <w:rFonts w:ascii="Cambria Math" w:hAnsi="Cambria Math" w:cs="Arial"/>
                  <w:i/>
                  <w:color w:val="2E3033"/>
                  <w:szCs w:val="21"/>
                  <w:shd w:val="clear" w:color="auto" w:fill="FFFFFF"/>
                </w:rPr>
              </w:ins>
            </m:ctrlPr>
          </m:sSubPr>
          <m:e>
            <m:r>
              <w:ins w:id="154" w:author="Man WONG" w:date="2021-07-12T09:31:00Z">
                <w:rPr>
                  <w:rFonts w:ascii="Cambria Math" w:hAnsi="Cambria Math" w:cs="Arial"/>
                  <w:color w:val="2E3033"/>
                  <w:szCs w:val="21"/>
                  <w:shd w:val="clear" w:color="auto" w:fill="FFFFFF"/>
                </w:rPr>
                <m:t>T</m:t>
              </w:ins>
            </m:r>
          </m:e>
          <m:sub>
            <m:r>
              <w:ins w:id="155" w:author="Man WONG" w:date="2021-07-12T09:31:00Z">
                <m:rPr>
                  <m:sty m:val="p"/>
                </m:rPr>
                <w:rPr>
                  <w:rFonts w:ascii="Cambria Math" w:hAnsi="Cambria Math" w:cs="Arial"/>
                  <w:color w:val="2E3033"/>
                  <w:szCs w:val="21"/>
                  <w:shd w:val="clear" w:color="auto" w:fill="FFFFFF"/>
                </w:rPr>
                <m:t>tround</m:t>
              </w:ins>
            </m:r>
          </m:sub>
        </m:sSub>
      </m:oMath>
      <w:ins w:id="156" w:author="Man WONG" w:date="2021-07-12T09:31:00Z">
        <w:r w:rsidR="00843264">
          <w:rPr>
            <w:rFonts w:ascii="Arial" w:hAnsi="Arial" w:cs="Arial"/>
            <w:color w:val="2E3033"/>
            <w:szCs w:val="21"/>
            <w:shd w:val="clear" w:color="auto" w:fill="FFFFFF"/>
          </w:rPr>
          <w:t xml:space="preserve"> and </w:t>
        </w:r>
      </w:ins>
      <m:oMath>
        <m:sSub>
          <m:sSubPr>
            <m:ctrlPr>
              <w:ins w:id="157" w:author="Man WONG" w:date="2021-07-12T09:31:00Z">
                <w:rPr>
                  <w:rFonts w:ascii="Cambria Math" w:hAnsi="Cambria Math" w:cs="Arial"/>
                  <w:i/>
                  <w:color w:val="2E3033"/>
                  <w:szCs w:val="21"/>
                  <w:shd w:val="clear" w:color="auto" w:fill="FFFFFF"/>
                </w:rPr>
              </w:ins>
            </m:ctrlPr>
          </m:sSubPr>
          <m:e>
            <m:r>
              <w:ins w:id="158" w:author="Man WONG" w:date="2021-07-12T09:31:00Z">
                <w:rPr>
                  <w:rFonts w:ascii="Cambria Math" w:hAnsi="Cambria Math" w:cs="Arial"/>
                  <w:color w:val="2E3033"/>
                  <w:szCs w:val="21"/>
                  <w:shd w:val="clear" w:color="auto" w:fill="FFFFFF"/>
                </w:rPr>
                <m:t>T</m:t>
              </w:ins>
            </m:r>
          </m:e>
          <m:sub>
            <m:r>
              <w:ins w:id="159" w:author="Man WONG" w:date="2021-07-12T09:31:00Z">
                <m:rPr>
                  <m:sty m:val="p"/>
                </m:rPr>
                <w:rPr>
                  <w:rFonts w:ascii="Cambria Math" w:hAnsi="Cambria Math" w:cs="Arial"/>
                  <w:color w:val="2E3033"/>
                  <w:szCs w:val="21"/>
                  <w:shd w:val="clear" w:color="auto" w:fill="FFFFFF"/>
                </w:rPr>
                <m:t>reply</m:t>
              </w:ins>
            </m:r>
          </m:sub>
        </m:sSub>
      </m:oMath>
      <w:ins w:id="160" w:author="Man WONG" w:date="2021-07-12T09:31:00Z">
        <w:r w:rsidR="00843264">
          <w:rPr>
            <w:rFonts w:ascii="Arial" w:hAnsi="Arial" w:cs="Arial"/>
            <w:color w:val="2E3033"/>
            <w:szCs w:val="21"/>
            <w:shd w:val="clear" w:color="auto" w:fill="FFFFFF"/>
          </w:rPr>
          <w:t xml:space="preserve"> </w:t>
        </w:r>
      </w:ins>
      <w:r>
        <w:rPr>
          <w:rFonts w:ascii="Arial" w:hAnsi="Arial" w:cs="Arial"/>
          <w:color w:val="2E3033"/>
          <w:szCs w:val="21"/>
          <w:shd w:val="clear" w:color="auto" w:fill="FFFFFF"/>
        </w:rPr>
        <w:t>are calculated based on the local clock</w:t>
      </w:r>
      <w:ins w:id="161" w:author="Man WONG" w:date="2021-07-12T10:43:00Z">
        <w:r w:rsidR="00FE5CE2">
          <w:rPr>
            <w:rFonts w:ascii="Arial" w:hAnsi="Arial" w:cs="Arial"/>
            <w:color w:val="2E3033"/>
            <w:szCs w:val="21"/>
            <w:shd w:val="clear" w:color="auto" w:fill="FFFFFF"/>
          </w:rPr>
          <w:t>s</w:t>
        </w:r>
      </w:ins>
      <w:ins w:id="162" w:author="Man WONG" w:date="2021-07-12T11:18:00Z">
        <w:r w:rsidR="006A009A">
          <w:rPr>
            <w:rFonts w:ascii="Arial" w:hAnsi="Arial" w:cs="Arial"/>
            <w:color w:val="2E3033"/>
            <w:szCs w:val="21"/>
            <w:shd w:val="clear" w:color="auto" w:fill="FFFFFF"/>
          </w:rPr>
          <w:t xml:space="preserve">. </w:t>
        </w:r>
      </w:ins>
      <w:del w:id="163" w:author="Man WONG" w:date="2021-07-12T11:18:00Z">
        <w:r w:rsidDel="00B22DE0">
          <w:rPr>
            <w:rFonts w:ascii="Arial" w:hAnsi="Arial" w:cs="Arial"/>
            <w:color w:val="2E3033"/>
            <w:szCs w:val="21"/>
            <w:shd w:val="clear" w:color="auto" w:fill="FFFFFF"/>
          </w:rPr>
          <w:delText xml:space="preserve">, and the local clock error can be offset, but there is </w:delText>
        </w:r>
      </w:del>
      <w:del w:id="164" w:author="Man WONG" w:date="2021-07-12T09:32:00Z">
        <w:r w:rsidDel="00843264">
          <w:rPr>
            <w:rFonts w:ascii="Arial" w:hAnsi="Arial" w:cs="Arial"/>
            <w:color w:val="2E3033"/>
            <w:szCs w:val="21"/>
            <w:shd w:val="clear" w:color="auto" w:fill="FFFFFF"/>
          </w:rPr>
          <w:delText>A</w:delText>
        </w:r>
      </w:del>
      <w:del w:id="165" w:author="Man WONG" w:date="2021-07-12T11:18:00Z">
        <w:r w:rsidDel="00B22DE0">
          <w:rPr>
            <w:rFonts w:ascii="Arial" w:hAnsi="Arial" w:cs="Arial"/>
            <w:color w:val="2E3033"/>
            <w:szCs w:val="21"/>
            <w:shd w:val="clear" w:color="auto" w:fill="FFFFFF"/>
          </w:rPr>
          <w:delText xml:space="preserve"> small </w:delText>
        </w:r>
        <w:commentRangeStart w:id="166"/>
        <w:commentRangeStart w:id="167"/>
        <w:r w:rsidDel="00B22DE0">
          <w:rPr>
            <w:rFonts w:ascii="Arial" w:hAnsi="Arial" w:cs="Arial"/>
            <w:color w:val="2E3033"/>
            <w:szCs w:val="21"/>
            <w:shd w:val="clear" w:color="auto" w:fill="FFFFFF"/>
          </w:rPr>
          <w:delText xml:space="preserve">clock offset </w:delText>
        </w:r>
        <w:commentRangeEnd w:id="166"/>
        <w:r w:rsidR="0060608C" w:rsidDel="00B22DE0">
          <w:rPr>
            <w:rStyle w:val="a8"/>
          </w:rPr>
          <w:commentReference w:id="166"/>
        </w:r>
      </w:del>
      <w:commentRangeEnd w:id="167"/>
      <w:r w:rsidR="00CD673F">
        <w:rPr>
          <w:rStyle w:val="a8"/>
        </w:rPr>
        <w:commentReference w:id="167"/>
      </w:r>
      <w:del w:id="168" w:author="Man WONG" w:date="2021-07-12T11:18:00Z">
        <w:r w:rsidDel="00B22DE0">
          <w:rPr>
            <w:rFonts w:ascii="Arial" w:hAnsi="Arial" w:cs="Arial"/>
            <w:color w:val="2E3033"/>
            <w:szCs w:val="21"/>
            <w:shd w:val="clear" w:color="auto" w:fill="FFFFFF"/>
          </w:rPr>
          <w:delText xml:space="preserve">between different devices. </w:delText>
        </w:r>
      </w:del>
      <w:r>
        <w:rPr>
          <w:rFonts w:ascii="Arial" w:hAnsi="Arial" w:cs="Arial"/>
          <w:color w:val="2E3033"/>
          <w:szCs w:val="21"/>
          <w:shd w:val="clear" w:color="auto" w:fill="FFFFFF"/>
        </w:rPr>
        <w:t xml:space="preserve">Assuming </w:t>
      </w:r>
      <w:del w:id="169" w:author="Man WONG" w:date="2021-07-12T09:33:00Z">
        <w:r w:rsidDel="00843264">
          <w:rPr>
            <w:rFonts w:ascii="Arial" w:hAnsi="Arial" w:cs="Arial"/>
            <w:color w:val="2E3033"/>
            <w:szCs w:val="21"/>
            <w:shd w:val="clear" w:color="auto" w:fill="FFFFFF"/>
          </w:rPr>
          <w:delText xml:space="preserve">that </w:delText>
        </w:r>
      </w:del>
      <w:r>
        <w:rPr>
          <w:rFonts w:ascii="Arial" w:hAnsi="Arial" w:cs="Arial"/>
          <w:color w:val="2E3033"/>
          <w:szCs w:val="21"/>
          <w:shd w:val="clear" w:color="auto" w:fill="FFFFFF"/>
        </w:rPr>
        <w:t>the clock offset</w:t>
      </w:r>
      <w:ins w:id="170" w:author="Man WONG" w:date="2021-07-12T09:33:00Z">
        <w:r w:rsidR="00843264">
          <w:rPr>
            <w:rFonts w:ascii="Arial" w:hAnsi="Arial" w:cs="Arial"/>
            <w:color w:val="2E3033"/>
            <w:szCs w:val="21"/>
            <w:shd w:val="clear" w:color="auto" w:fill="FFFFFF"/>
          </w:rPr>
          <w:t>s</w:t>
        </w:r>
      </w:ins>
      <w:r>
        <w:rPr>
          <w:rFonts w:ascii="Arial" w:hAnsi="Arial" w:cs="Arial"/>
          <w:color w:val="2E3033"/>
          <w:szCs w:val="21"/>
          <w:shd w:val="clear" w:color="auto" w:fill="FFFFFF"/>
        </w:rPr>
        <w:t xml:space="preserve"> of </w:t>
      </w:r>
      <w:ins w:id="171" w:author="Man WONG" w:date="2021-07-12T09:36:00Z">
        <w:r w:rsidR="0060608C">
          <w:rPr>
            <w:rFonts w:ascii="Arial" w:hAnsi="Arial" w:cs="Arial"/>
            <w:color w:val="2E3033"/>
            <w:szCs w:val="21"/>
            <w:shd w:val="clear" w:color="auto" w:fill="FFFFFF"/>
          </w:rPr>
          <w:t>D</w:t>
        </w:r>
      </w:ins>
      <w:del w:id="172" w:author="Man WONG" w:date="2021-07-12T09:36:00Z">
        <w:r w:rsidDel="0060608C">
          <w:rPr>
            <w:rFonts w:ascii="Arial" w:hAnsi="Arial" w:cs="Arial"/>
            <w:color w:val="2E3033"/>
            <w:szCs w:val="21"/>
            <w:shd w:val="clear" w:color="auto" w:fill="FFFFFF"/>
          </w:rPr>
          <w:delText>d</w:delText>
        </w:r>
      </w:del>
      <w:r>
        <w:rPr>
          <w:rFonts w:ascii="Arial" w:hAnsi="Arial" w:cs="Arial"/>
          <w:color w:val="2E3033"/>
          <w:szCs w:val="21"/>
          <w:shd w:val="clear" w:color="auto" w:fill="FFFFFF"/>
        </w:rPr>
        <w:t>evice</w:t>
      </w:r>
      <w:ins w:id="173" w:author="Man WONG" w:date="2021-07-12T09:33:00Z">
        <w:r w:rsidR="00843264">
          <w:rPr>
            <w:rFonts w:ascii="Arial" w:hAnsi="Arial" w:cs="Arial"/>
            <w:color w:val="2E3033"/>
            <w:szCs w:val="21"/>
            <w:shd w:val="clear" w:color="auto" w:fill="FFFFFF"/>
          </w:rPr>
          <w:t>s</w:t>
        </w:r>
      </w:ins>
      <w:r>
        <w:rPr>
          <w:rFonts w:ascii="Arial" w:hAnsi="Arial" w:cs="Arial"/>
          <w:color w:val="2E3033"/>
          <w:szCs w:val="21"/>
          <w:shd w:val="clear" w:color="auto" w:fill="FFFFFF"/>
        </w:rPr>
        <w:t xml:space="preserve"> A and </w:t>
      </w:r>
      <w:del w:id="174" w:author="Man WONG" w:date="2021-07-12T09:33:00Z">
        <w:r w:rsidDel="00843264">
          <w:rPr>
            <w:rFonts w:ascii="Arial" w:hAnsi="Arial" w:cs="Arial"/>
            <w:color w:val="2E3033"/>
            <w:szCs w:val="21"/>
            <w:shd w:val="clear" w:color="auto" w:fill="FFFFFF"/>
          </w:rPr>
          <w:delText xml:space="preserve">device </w:delText>
        </w:r>
      </w:del>
      <w:r>
        <w:rPr>
          <w:rFonts w:ascii="Arial" w:hAnsi="Arial" w:cs="Arial"/>
          <w:color w:val="2E3033"/>
          <w:szCs w:val="21"/>
          <w:shd w:val="clear" w:color="auto" w:fill="FFFFFF"/>
        </w:rPr>
        <w:t xml:space="preserve">B are </w:t>
      </w:r>
      <w:commentRangeStart w:id="175"/>
      <w:commentRangeStart w:id="176"/>
      <m:oMath>
        <m:sSub>
          <m:sSubPr>
            <m:ctrlPr>
              <w:ins w:id="177" w:author="Man WONG" w:date="2021-07-12T09:32:00Z">
                <w:rPr>
                  <w:rFonts w:ascii="Cambria Math" w:hAnsi="Cambria Math" w:cs="Arial"/>
                  <w:i/>
                  <w:color w:val="2E3033"/>
                  <w:szCs w:val="21"/>
                  <w:shd w:val="clear" w:color="auto" w:fill="FFFFFF"/>
                </w:rPr>
              </w:ins>
            </m:ctrlPr>
          </m:sSubPr>
          <m:e>
            <m:r>
              <w:ins w:id="178" w:author="Man WONG" w:date="2021-07-12T09:32:00Z">
                <w:rPr>
                  <w:rFonts w:ascii="Cambria Math" w:hAnsi="Cambria Math" w:cs="Arial"/>
                  <w:color w:val="2E3033"/>
                  <w:szCs w:val="21"/>
                  <w:shd w:val="clear" w:color="auto" w:fill="FFFFFF"/>
                </w:rPr>
                <m:t>e</m:t>
              </w:ins>
            </m:r>
          </m:e>
          <m:sub>
            <m:r>
              <w:ins w:id="179" w:author="Man WONG" w:date="2021-07-12T09:34:00Z">
                <m:rPr>
                  <m:sty m:val="p"/>
                </m:rPr>
                <w:rPr>
                  <w:rFonts w:ascii="Cambria Math" w:hAnsi="Cambria Math" w:cs="Arial"/>
                  <w:color w:val="2E3033"/>
                  <w:szCs w:val="21"/>
                  <w:shd w:val="clear" w:color="auto" w:fill="FFFFFF"/>
                </w:rPr>
                <m:t>A</m:t>
              </w:ins>
            </m:r>
          </m:sub>
        </m:sSub>
        <m:r>
          <w:ins w:id="180" w:author="Man WONG" w:date="2021-07-12T09:32:00Z">
            <w:rPr>
              <w:rFonts w:ascii="Cambria Math" w:hAnsi="Cambria Math" w:cs="Arial"/>
              <w:color w:val="2E3033"/>
              <w:szCs w:val="21"/>
              <w:shd w:val="clear" w:color="auto" w:fill="FFFFFF"/>
            </w:rPr>
            <m:t xml:space="preserve"> </m:t>
          </w:ins>
        </m:r>
      </m:oMath>
      <w:del w:id="181" w:author="Man WONG" w:date="2021-07-12T09:32:00Z">
        <w:r w:rsidDel="00843264">
          <w:rPr>
            <w:rFonts w:ascii="Arial" w:hAnsi="Arial" w:cs="Arial"/>
            <w:color w:val="2E3033"/>
            <w:szCs w:val="21"/>
            <w:shd w:val="clear" w:color="auto" w:fill="FFFFFF"/>
          </w:rPr>
          <w:delText xml:space="preserve">Ea </w:delText>
        </w:r>
      </w:del>
      <w:r>
        <w:rPr>
          <w:rFonts w:ascii="Arial" w:hAnsi="Arial" w:cs="Arial"/>
          <w:color w:val="2E3033"/>
          <w:szCs w:val="21"/>
          <w:shd w:val="clear" w:color="auto" w:fill="FFFFFF"/>
        </w:rPr>
        <w:t xml:space="preserve">and </w:t>
      </w:r>
      <m:oMath>
        <m:sSub>
          <m:sSubPr>
            <m:ctrlPr>
              <w:ins w:id="182" w:author="Man WONG" w:date="2021-07-12T09:32:00Z">
                <w:rPr>
                  <w:rFonts w:ascii="Cambria Math" w:hAnsi="Cambria Math" w:cs="Arial"/>
                  <w:i/>
                  <w:color w:val="2E3033"/>
                  <w:szCs w:val="21"/>
                  <w:shd w:val="clear" w:color="auto" w:fill="FFFFFF"/>
                </w:rPr>
              </w:ins>
            </m:ctrlPr>
          </m:sSubPr>
          <m:e>
            <m:r>
              <w:ins w:id="183" w:author="Man WONG" w:date="2021-07-12T09:32:00Z">
                <w:rPr>
                  <w:rFonts w:ascii="Cambria Math" w:hAnsi="Cambria Math" w:cs="Arial"/>
                  <w:color w:val="2E3033"/>
                  <w:szCs w:val="21"/>
                  <w:shd w:val="clear" w:color="auto" w:fill="FFFFFF"/>
                </w:rPr>
                <m:t>e</m:t>
              </w:ins>
            </m:r>
          </m:e>
          <m:sub>
            <m:r>
              <w:ins w:id="184" w:author="Man WONG" w:date="2021-07-12T09:34:00Z">
                <m:rPr>
                  <m:sty m:val="p"/>
                </m:rPr>
                <w:rPr>
                  <w:rFonts w:ascii="Cambria Math" w:hAnsi="Cambria Math" w:cs="Arial"/>
                  <w:color w:val="2E3033"/>
                  <w:szCs w:val="21"/>
                  <w:shd w:val="clear" w:color="auto" w:fill="FFFFFF"/>
                </w:rPr>
                <m:t>B</m:t>
              </w:ins>
            </m:r>
          </m:sub>
        </m:sSub>
        <w:commentRangeEnd w:id="175"/>
        <m:r>
          <w:ins w:id="185" w:author="Man WONG" w:date="2021-07-12T11:19:00Z">
            <m:rPr>
              <m:sty m:val="p"/>
            </m:rPr>
            <w:rPr>
              <w:rStyle w:val="a8"/>
            </w:rPr>
            <w:commentReference w:id="175"/>
          </w:ins>
        </m:r>
        <w:commentRangeEnd w:id="176"/>
        <m:r>
          <m:rPr>
            <m:sty m:val="p"/>
          </m:rPr>
          <w:rPr>
            <w:rStyle w:val="a8"/>
          </w:rPr>
          <w:commentReference w:id="176"/>
        </m:r>
      </m:oMath>
      <w:ins w:id="186" w:author="Man WONG" w:date="2021-07-12T09:32:00Z">
        <w:r w:rsidR="00843264">
          <w:rPr>
            <w:rFonts w:ascii="Arial" w:hAnsi="Arial" w:cs="Arial"/>
            <w:color w:val="2E3033"/>
            <w:szCs w:val="21"/>
            <w:shd w:val="clear" w:color="auto" w:fill="FFFFFF"/>
          </w:rPr>
          <w:t xml:space="preserve"> </w:t>
        </w:r>
      </w:ins>
      <w:del w:id="187" w:author="Man WONG" w:date="2021-07-12T09:32:00Z">
        <w:r w:rsidDel="00843264">
          <w:rPr>
            <w:rFonts w:ascii="Arial" w:hAnsi="Arial" w:cs="Arial"/>
            <w:color w:val="2E3033"/>
            <w:szCs w:val="21"/>
            <w:shd w:val="clear" w:color="auto" w:fill="FFFFFF"/>
          </w:rPr>
          <w:delText xml:space="preserve">Eb </w:delText>
        </w:r>
      </w:del>
      <w:r>
        <w:rPr>
          <w:rFonts w:ascii="Arial" w:hAnsi="Arial" w:cs="Arial"/>
          <w:color w:val="2E3033"/>
          <w:szCs w:val="21"/>
          <w:shd w:val="clear" w:color="auto" w:fill="FFFFFF"/>
        </w:rPr>
        <w:t xml:space="preserve">respectively, the flight time obtained will increase with the increase of </w:t>
      </w:r>
      <m:oMath>
        <m:sSub>
          <m:sSubPr>
            <m:ctrlPr>
              <w:ins w:id="188" w:author="Man WONG" w:date="2021-07-12T09:33:00Z">
                <w:rPr>
                  <w:rFonts w:ascii="Cambria Math" w:hAnsi="Cambria Math" w:cs="Arial"/>
                  <w:i/>
                  <w:color w:val="2E3033"/>
                  <w:szCs w:val="21"/>
                  <w:shd w:val="clear" w:color="auto" w:fill="FFFFFF"/>
                </w:rPr>
              </w:ins>
            </m:ctrlPr>
          </m:sSubPr>
          <m:e>
            <m:r>
              <w:ins w:id="189" w:author="Man WONG" w:date="2021-07-12T09:33:00Z">
                <w:rPr>
                  <w:rFonts w:ascii="Cambria Math" w:hAnsi="Cambria Math" w:cs="Arial"/>
                  <w:color w:val="2E3033"/>
                  <w:szCs w:val="21"/>
                  <w:shd w:val="clear" w:color="auto" w:fill="FFFFFF"/>
                </w:rPr>
                <m:t>T</m:t>
              </w:ins>
            </m:r>
          </m:e>
          <m:sub>
            <m:r>
              <w:ins w:id="190" w:author="Man WONG" w:date="2021-07-12T09:33:00Z">
                <m:rPr>
                  <m:sty m:val="p"/>
                </m:rPr>
                <w:rPr>
                  <w:rFonts w:ascii="Cambria Math" w:hAnsi="Cambria Math" w:cs="Arial"/>
                  <w:color w:val="2E3033"/>
                  <w:szCs w:val="21"/>
                  <w:shd w:val="clear" w:color="auto" w:fill="FFFFFF"/>
                </w:rPr>
                <m:t>reply</m:t>
              </w:ins>
            </m:r>
          </m:sub>
        </m:sSub>
      </m:oMath>
      <w:del w:id="191" w:author="Man WONG" w:date="2021-07-12T09:33:00Z">
        <w:r w:rsidDel="0060608C">
          <w:rPr>
            <w:rFonts w:ascii="Arial" w:hAnsi="Arial" w:cs="Arial"/>
            <w:color w:val="2E3033"/>
            <w:szCs w:val="21"/>
            <w:shd w:val="clear" w:color="auto" w:fill="FFFFFF"/>
          </w:rPr>
          <w:delText>Treply</w:delText>
        </w:r>
      </w:del>
      <w:r>
        <w:rPr>
          <w:rFonts w:ascii="Arial" w:hAnsi="Arial" w:cs="Arial"/>
          <w:color w:val="2E3033"/>
          <w:szCs w:val="21"/>
          <w:shd w:val="clear" w:color="auto" w:fill="FFFFFF"/>
        </w:rPr>
        <w:t>. The ranging error equation is as follows:</w:t>
      </w:r>
    </w:p>
    <w:p w14:paraId="5EF74AF4" w14:textId="77777777" w:rsidR="007D652D" w:rsidRPr="00B93CCF" w:rsidRDefault="007D652D" w:rsidP="001D60E9">
      <w:pPr>
        <w:pStyle w:val="a3"/>
        <w:ind w:left="360" w:firstLineChars="0" w:firstLine="0"/>
        <w:rPr>
          <w:rFonts w:ascii="Arial" w:hAnsi="Arial" w:cs="Arial"/>
          <w:color w:val="2E3033"/>
          <w:szCs w:val="21"/>
          <w:shd w:val="clear" w:color="auto" w:fill="FFFFFF"/>
        </w:rPr>
      </w:pPr>
      <w:r w:rsidRPr="00B93CCF">
        <w:rPr>
          <w:rFonts w:ascii="Arial" w:hAnsi="Arial" w:cs="Arial"/>
          <w:noProof/>
          <w:color w:val="2E3033"/>
          <w:szCs w:val="21"/>
          <w:shd w:val="clear" w:color="auto" w:fill="FFFFFF"/>
        </w:rPr>
        <w:drawing>
          <wp:inline distT="0" distB="0" distL="0" distR="0" wp14:anchorId="418E73F0" wp14:editId="1102867F">
            <wp:extent cx="3733800" cy="4476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3800" cy="447675"/>
                    </a:xfrm>
                    <a:prstGeom prst="rect">
                      <a:avLst/>
                    </a:prstGeom>
                  </pic:spPr>
                </pic:pic>
              </a:graphicData>
            </a:graphic>
          </wp:inline>
        </w:drawing>
      </w:r>
    </w:p>
    <w:p w14:paraId="22E734B2" w14:textId="7D291DAD" w:rsidR="007D652D" w:rsidRDefault="007D652D" w:rsidP="001D60E9">
      <w:pPr>
        <w:pStyle w:val="a3"/>
        <w:ind w:left="36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 xml:space="preserve">The smaller the </w:t>
      </w:r>
      <m:oMath>
        <m:sSub>
          <m:sSubPr>
            <m:ctrlPr>
              <w:ins w:id="192" w:author="Man WONG" w:date="2021-07-12T09:36:00Z">
                <w:rPr>
                  <w:rFonts w:ascii="Cambria Math" w:hAnsi="Cambria Math" w:cs="Arial"/>
                  <w:i/>
                  <w:color w:val="2E3033"/>
                  <w:szCs w:val="21"/>
                  <w:shd w:val="clear" w:color="auto" w:fill="FFFFFF"/>
                </w:rPr>
              </w:ins>
            </m:ctrlPr>
          </m:sSubPr>
          <m:e>
            <m:r>
              <w:ins w:id="193" w:author="Man WONG" w:date="2021-07-12T09:36:00Z">
                <w:rPr>
                  <w:rFonts w:ascii="Cambria Math" w:hAnsi="Cambria Math" w:cs="Arial"/>
                  <w:color w:val="2E3033"/>
                  <w:szCs w:val="21"/>
                  <w:shd w:val="clear" w:color="auto" w:fill="FFFFFF"/>
                </w:rPr>
                <m:t>T</m:t>
              </w:ins>
            </m:r>
          </m:e>
          <m:sub>
            <m:r>
              <w:ins w:id="194" w:author="Man WONG" w:date="2021-07-12T09:36:00Z">
                <m:rPr>
                  <m:sty m:val="p"/>
                </m:rPr>
                <w:rPr>
                  <w:rFonts w:ascii="Cambria Math" w:hAnsi="Cambria Math" w:cs="Arial"/>
                  <w:color w:val="2E3033"/>
                  <w:szCs w:val="21"/>
                  <w:shd w:val="clear" w:color="auto" w:fill="FFFFFF"/>
                </w:rPr>
                <m:t>reply</m:t>
              </w:ins>
            </m:r>
          </m:sub>
        </m:sSub>
      </m:oMath>
      <w:del w:id="195" w:author="Man WONG" w:date="2021-07-12T09:36:00Z">
        <w:r w:rsidDel="0060608C">
          <w:rPr>
            <w:rFonts w:ascii="Arial" w:hAnsi="Arial" w:cs="Arial"/>
            <w:color w:val="2E3033"/>
            <w:szCs w:val="21"/>
            <w:shd w:val="clear" w:color="auto" w:fill="FFFFFF"/>
          </w:rPr>
          <w:delText>TREPLY</w:delText>
        </w:r>
      </w:del>
      <w:r>
        <w:rPr>
          <w:rFonts w:ascii="Arial" w:hAnsi="Arial" w:cs="Arial"/>
          <w:color w:val="2E3033"/>
          <w:szCs w:val="21"/>
          <w:shd w:val="clear" w:color="auto" w:fill="FFFFFF"/>
        </w:rPr>
        <w:t xml:space="preserve">, the more accurate the ranging. In addition, </w:t>
      </w:r>
      <m:oMath>
        <m:sSub>
          <m:sSubPr>
            <m:ctrlPr>
              <w:ins w:id="196" w:author="Man WONG" w:date="2021-07-12T09:36:00Z">
                <w:rPr>
                  <w:rFonts w:ascii="Cambria Math" w:hAnsi="Cambria Math" w:cs="Arial"/>
                  <w:i/>
                  <w:color w:val="2E3033"/>
                  <w:szCs w:val="21"/>
                  <w:shd w:val="clear" w:color="auto" w:fill="FFFFFF"/>
                </w:rPr>
              </w:ins>
            </m:ctrlPr>
          </m:sSubPr>
          <m:e>
            <m:r>
              <w:ins w:id="197" w:author="Man WONG" w:date="2021-07-12T09:36:00Z">
                <w:rPr>
                  <w:rFonts w:ascii="Cambria Math" w:hAnsi="Cambria Math" w:cs="Arial"/>
                  <w:color w:val="2E3033"/>
                  <w:szCs w:val="21"/>
                  <w:shd w:val="clear" w:color="auto" w:fill="FFFFFF"/>
                </w:rPr>
                <m:t>T</m:t>
              </w:ins>
            </m:r>
          </m:e>
          <m:sub>
            <m:r>
              <w:ins w:id="198" w:author="Man WONG" w:date="2021-07-12T09:36:00Z">
                <m:rPr>
                  <m:sty m:val="p"/>
                </m:rPr>
                <w:rPr>
                  <w:rFonts w:ascii="Cambria Math" w:hAnsi="Cambria Math" w:cs="Arial"/>
                  <w:color w:val="2E3033"/>
                  <w:szCs w:val="21"/>
                  <w:shd w:val="clear" w:color="auto" w:fill="FFFFFF"/>
                </w:rPr>
                <m:t>reply</m:t>
              </w:ins>
            </m:r>
          </m:sub>
        </m:sSub>
      </m:oMath>
      <w:del w:id="199" w:author="Man WONG" w:date="2021-07-12T09:36:00Z">
        <w:r w:rsidDel="0060608C">
          <w:rPr>
            <w:rFonts w:ascii="Arial" w:hAnsi="Arial" w:cs="Arial"/>
            <w:color w:val="2E3033"/>
            <w:szCs w:val="21"/>
            <w:shd w:val="clear" w:color="auto" w:fill="FFFFFF"/>
          </w:rPr>
          <w:delText>Treply</w:delText>
        </w:r>
      </w:del>
      <w:r>
        <w:rPr>
          <w:rFonts w:ascii="Arial" w:hAnsi="Arial" w:cs="Arial"/>
          <w:color w:val="2E3033"/>
          <w:szCs w:val="21"/>
          <w:shd w:val="clear" w:color="auto" w:fill="FFFFFF"/>
        </w:rPr>
        <w:t xml:space="preserve"> covers not only the receiving and sending time of </w:t>
      </w:r>
      <w:ins w:id="200" w:author="Man WONG" w:date="2021-07-12T09:36:00Z">
        <w:r w:rsidR="0060608C">
          <w:rPr>
            <w:rFonts w:ascii="Arial" w:hAnsi="Arial" w:cs="Arial"/>
            <w:color w:val="2E3033"/>
            <w:szCs w:val="21"/>
            <w:shd w:val="clear" w:color="auto" w:fill="FFFFFF"/>
          </w:rPr>
          <w:t>D</w:t>
        </w:r>
      </w:ins>
      <w:del w:id="201" w:author="Man WONG" w:date="2021-07-12T09:36:00Z">
        <w:r w:rsidDel="0060608C">
          <w:rPr>
            <w:rFonts w:ascii="Arial" w:hAnsi="Arial" w:cs="Arial"/>
            <w:color w:val="2E3033"/>
            <w:szCs w:val="21"/>
            <w:shd w:val="clear" w:color="auto" w:fill="FFFFFF"/>
          </w:rPr>
          <w:delText>d</w:delText>
        </w:r>
      </w:del>
      <w:r>
        <w:rPr>
          <w:rFonts w:ascii="Arial" w:hAnsi="Arial" w:cs="Arial"/>
          <w:color w:val="2E3033"/>
          <w:szCs w:val="21"/>
          <w:shd w:val="clear" w:color="auto" w:fill="FFFFFF"/>
        </w:rPr>
        <w:t>evice B, but also the loading and sending time of data. (In addition to supporting location, UWB can also transmit data</w:t>
      </w:r>
      <w:ins w:id="202" w:author="Man WONG" w:date="2021-07-12T09:37:00Z">
        <w:r w:rsidR="0060608C">
          <w:rPr>
            <w:rFonts w:ascii="Arial" w:hAnsi="Arial" w:cs="Arial"/>
            <w:color w:val="2E3033"/>
            <w:szCs w:val="21"/>
            <w:shd w:val="clear" w:color="auto" w:fill="FFFFFF"/>
          </w:rPr>
          <w:t>:</w:t>
        </w:r>
      </w:ins>
      <w:del w:id="203" w:author="Man WONG" w:date="2021-07-12T09:37:00Z">
        <w:r w:rsidDel="0060608C">
          <w:rPr>
            <w:rFonts w:ascii="Arial" w:hAnsi="Arial" w:cs="Arial"/>
            <w:color w:val="2E3033"/>
            <w:szCs w:val="21"/>
            <w:shd w:val="clear" w:color="auto" w:fill="FFFFFF"/>
          </w:rPr>
          <w:delText>.</w:delText>
        </w:r>
      </w:del>
      <w:r>
        <w:rPr>
          <w:rFonts w:ascii="Arial" w:hAnsi="Arial" w:cs="Arial"/>
          <w:color w:val="2E3033"/>
          <w:szCs w:val="21"/>
          <w:shd w:val="clear" w:color="auto" w:fill="FFFFFF"/>
        </w:rPr>
        <w:t xml:space="preserve"> </w:t>
      </w:r>
      <w:del w:id="204" w:author="Man WONG" w:date="2021-07-12T09:37:00Z">
        <w:r w:rsidDel="0060608C">
          <w:rPr>
            <w:rFonts w:ascii="Arial" w:hAnsi="Arial" w:cs="Arial"/>
            <w:color w:val="2E3033"/>
            <w:szCs w:val="21"/>
            <w:shd w:val="clear" w:color="auto" w:fill="FFFFFF"/>
          </w:rPr>
          <w:delText>The standard can load 1</w:delText>
        </w:r>
      </w:del>
      <w:ins w:id="205" w:author="Man WONG" w:date="2021-07-12T09:37:00Z">
        <w:r w:rsidR="0060608C">
          <w:rPr>
            <w:rFonts w:ascii="Arial" w:hAnsi="Arial" w:cs="Arial"/>
            <w:color w:val="2E3033"/>
            <w:szCs w:val="21"/>
            <w:shd w:val="clear" w:color="auto" w:fill="FFFFFF"/>
          </w:rPr>
          <w:t>1</w:t>
        </w:r>
      </w:ins>
      <w:r>
        <w:rPr>
          <w:rFonts w:ascii="Arial" w:hAnsi="Arial" w:cs="Arial"/>
          <w:color w:val="2E3033"/>
          <w:szCs w:val="21"/>
          <w:shd w:val="clear" w:color="auto" w:fill="FFFFFF"/>
        </w:rPr>
        <w:t>28 bytes</w:t>
      </w:r>
      <w:ins w:id="206" w:author="Man WONG" w:date="2021-07-12T09:36:00Z">
        <w:r w:rsidR="0060608C">
          <w:rPr>
            <w:rFonts w:ascii="Arial" w:hAnsi="Arial" w:cs="Arial"/>
            <w:color w:val="2E3033"/>
            <w:szCs w:val="21"/>
            <w:shd w:val="clear" w:color="auto" w:fill="FFFFFF"/>
          </w:rPr>
          <w:t xml:space="preserve"> i</w:t>
        </w:r>
      </w:ins>
      <w:ins w:id="207" w:author="Man WONG" w:date="2021-07-12T09:37:00Z">
        <w:r w:rsidR="0060608C">
          <w:rPr>
            <w:rFonts w:ascii="Arial" w:hAnsi="Arial" w:cs="Arial"/>
            <w:color w:val="2E3033"/>
            <w:szCs w:val="21"/>
            <w:shd w:val="clear" w:color="auto" w:fill="FFFFFF"/>
          </w:rPr>
          <w:t>n the Standard Mode</w:t>
        </w:r>
      </w:ins>
      <w:r>
        <w:rPr>
          <w:rFonts w:ascii="Arial" w:hAnsi="Arial" w:cs="Arial"/>
          <w:color w:val="2E3033"/>
          <w:szCs w:val="21"/>
          <w:shd w:val="clear" w:color="auto" w:fill="FFFFFF"/>
        </w:rPr>
        <w:t xml:space="preserve">, and </w:t>
      </w:r>
      <w:del w:id="208" w:author="Man WONG" w:date="2021-07-12T09:37:00Z">
        <w:r w:rsidDel="0060608C">
          <w:rPr>
            <w:rFonts w:ascii="Arial" w:hAnsi="Arial" w:cs="Arial"/>
            <w:color w:val="2E3033"/>
            <w:szCs w:val="21"/>
            <w:shd w:val="clear" w:color="auto" w:fill="FFFFFF"/>
          </w:rPr>
          <w:delText xml:space="preserve">the extended mode can load </w:delText>
        </w:r>
      </w:del>
      <w:r>
        <w:rPr>
          <w:rFonts w:ascii="Arial" w:hAnsi="Arial" w:cs="Arial"/>
          <w:color w:val="2E3033"/>
          <w:szCs w:val="21"/>
          <w:shd w:val="clear" w:color="auto" w:fill="FFFFFF"/>
        </w:rPr>
        <w:t>1024 bytes</w:t>
      </w:r>
      <w:ins w:id="209" w:author="Man WONG" w:date="2021-07-12T09:37:00Z">
        <w:r w:rsidR="0060608C">
          <w:rPr>
            <w:rFonts w:ascii="Arial" w:hAnsi="Arial" w:cs="Arial"/>
            <w:color w:val="2E3033"/>
            <w:szCs w:val="21"/>
            <w:shd w:val="clear" w:color="auto" w:fill="FFFFFF"/>
          </w:rPr>
          <w:t xml:space="preserve"> in the Extended Mode</w:t>
        </w:r>
      </w:ins>
      <w:r>
        <w:rPr>
          <w:rFonts w:ascii="Arial" w:hAnsi="Arial" w:cs="Arial"/>
          <w:color w:val="2E3033"/>
          <w:szCs w:val="21"/>
          <w:shd w:val="clear" w:color="auto" w:fill="FFFFFF"/>
        </w:rPr>
        <w:t>.) The typical error relationship is as follows</w:t>
      </w:r>
      <w:del w:id="210" w:author="Man WONG" w:date="2021-07-12T11:22:00Z">
        <w:r w:rsidDel="00336D9B">
          <w:rPr>
            <w:rFonts w:ascii="Arial" w:hAnsi="Arial" w:cs="Arial"/>
            <w:color w:val="2E3033"/>
            <w:szCs w:val="21"/>
            <w:shd w:val="clear" w:color="auto" w:fill="FFFFFF"/>
          </w:rPr>
          <w:delText xml:space="preserve"> </w:delText>
        </w:r>
      </w:del>
      <w:r>
        <w:rPr>
          <w:rFonts w:ascii="Arial" w:hAnsi="Arial" w:cs="Arial"/>
          <w:color w:val="2E3033"/>
          <w:szCs w:val="21"/>
          <w:shd w:val="clear" w:color="auto" w:fill="FFFFFF"/>
        </w:rPr>
        <w:t>:</w:t>
      </w:r>
      <w:ins w:id="211" w:author="Man WONG" w:date="2021-07-12T11:22:00Z">
        <w:r w:rsidR="00336D9B">
          <w:rPr>
            <w:rFonts w:ascii="Arial" w:hAnsi="Arial" w:cs="Arial"/>
            <w:color w:val="2E3033"/>
            <w:szCs w:val="21"/>
            <w:shd w:val="clear" w:color="auto" w:fill="FFFFFF"/>
          </w:rPr>
          <w:t xml:space="preserve"> </w:t>
        </w:r>
      </w:ins>
      <w:del w:id="212" w:author="Man WONG" w:date="2021-07-12T11:22:00Z">
        <w:r w:rsidDel="00336D9B">
          <w:rPr>
            <w:rFonts w:ascii="Arial" w:hAnsi="Arial" w:cs="Arial"/>
            <w:color w:val="2E3033"/>
            <w:szCs w:val="21"/>
            <w:shd w:val="clear" w:color="auto" w:fill="FFFFFF"/>
          </w:rPr>
          <w:delText>(</w:delText>
        </w:r>
      </w:del>
      <w:r>
        <w:rPr>
          <w:rFonts w:ascii="Arial" w:hAnsi="Arial" w:cs="Arial"/>
          <w:color w:val="2E3033"/>
          <w:szCs w:val="21"/>
          <w:shd w:val="clear" w:color="auto" w:fill="FFFFFF"/>
        </w:rPr>
        <w:t>1</w:t>
      </w:r>
      <w:ins w:id="213" w:author="Man WONG" w:date="2021-07-12T09:37:00Z">
        <w:r w:rsidR="0060608C">
          <w:rPr>
            <w:rFonts w:ascii="Arial" w:hAnsi="Arial" w:cs="Arial"/>
            <w:color w:val="2E3033"/>
            <w:szCs w:val="21"/>
            <w:shd w:val="clear" w:color="auto" w:fill="FFFFFF"/>
          </w:rPr>
          <w:t xml:space="preserve"> </w:t>
        </w:r>
      </w:ins>
      <w:r>
        <w:rPr>
          <w:rFonts w:ascii="Arial" w:hAnsi="Arial" w:cs="Arial"/>
          <w:color w:val="2E3033"/>
          <w:szCs w:val="21"/>
          <w:shd w:val="clear" w:color="auto" w:fill="FFFFFF"/>
        </w:rPr>
        <w:t>ns is approximately equal to the 750</w:t>
      </w:r>
      <w:ins w:id="214" w:author="Man WONG" w:date="2021-07-12T09:37:00Z">
        <w:r w:rsidR="0060608C">
          <w:rPr>
            <w:rFonts w:ascii="Arial" w:hAnsi="Arial" w:cs="Arial"/>
            <w:color w:val="2E3033"/>
            <w:szCs w:val="21"/>
            <w:shd w:val="clear" w:color="auto" w:fill="FFFFFF"/>
          </w:rPr>
          <w:t xml:space="preserve"> </w:t>
        </w:r>
      </w:ins>
      <w:commentRangeStart w:id="215"/>
      <w:commentRangeStart w:id="216"/>
      <w:r>
        <w:rPr>
          <w:rFonts w:ascii="Arial" w:hAnsi="Arial" w:cs="Arial"/>
          <w:color w:val="2E3033"/>
          <w:szCs w:val="21"/>
          <w:shd w:val="clear" w:color="auto" w:fill="FFFFFF"/>
        </w:rPr>
        <w:t>px</w:t>
      </w:r>
      <w:commentRangeEnd w:id="215"/>
      <w:r w:rsidR="0060608C">
        <w:rPr>
          <w:rStyle w:val="a8"/>
        </w:rPr>
        <w:commentReference w:id="215"/>
      </w:r>
      <w:commentRangeEnd w:id="216"/>
      <w:r w:rsidR="00390187">
        <w:rPr>
          <w:rStyle w:val="a8"/>
        </w:rPr>
        <w:commentReference w:id="216"/>
      </w:r>
      <w:r>
        <w:rPr>
          <w:rFonts w:ascii="Arial" w:hAnsi="Arial" w:cs="Arial"/>
          <w:color w:val="2E3033"/>
          <w:szCs w:val="21"/>
          <w:shd w:val="clear" w:color="auto" w:fill="FFFFFF"/>
        </w:rPr>
        <w:t xml:space="preserve"> </w:t>
      </w:r>
      <w:commentRangeStart w:id="217"/>
      <w:commentRangeStart w:id="218"/>
      <w:r>
        <w:rPr>
          <w:rFonts w:ascii="Arial" w:hAnsi="Arial" w:cs="Arial"/>
          <w:color w:val="2E3033"/>
          <w:szCs w:val="21"/>
          <w:shd w:val="clear" w:color="auto" w:fill="FFFFFF"/>
        </w:rPr>
        <w:t>distance error</w:t>
      </w:r>
      <w:commentRangeEnd w:id="217"/>
      <w:r w:rsidR="00336D9B">
        <w:rPr>
          <w:rStyle w:val="a8"/>
        </w:rPr>
        <w:commentReference w:id="217"/>
      </w:r>
      <w:commentRangeEnd w:id="218"/>
      <w:r w:rsidR="00390187">
        <w:rPr>
          <w:rStyle w:val="a8"/>
        </w:rPr>
        <w:commentReference w:id="218"/>
      </w:r>
      <w:ins w:id="219" w:author="Man WONG" w:date="2021-07-12T11:22:00Z">
        <w:r w:rsidR="00336D9B">
          <w:rPr>
            <w:rFonts w:ascii="Arial" w:hAnsi="Arial" w:cs="Arial"/>
            <w:color w:val="2E3033"/>
            <w:szCs w:val="21"/>
            <w:shd w:val="clear" w:color="auto" w:fill="FFFFFF"/>
          </w:rPr>
          <w:t>.</w:t>
        </w:r>
      </w:ins>
      <w:del w:id="220" w:author="Man WONG" w:date="2021-07-12T11:22:00Z">
        <w:r w:rsidDel="00336D9B">
          <w:rPr>
            <w:rFonts w:ascii="Arial" w:hAnsi="Arial" w:cs="Arial"/>
            <w:color w:val="2E3033"/>
            <w:szCs w:val="21"/>
            <w:shd w:val="clear" w:color="auto" w:fill="FFFFFF"/>
          </w:rPr>
          <w:delText>)</w:delText>
        </w:r>
      </w:del>
    </w:p>
    <w:p w14:paraId="6FE66A19" w14:textId="77777777" w:rsidR="007D652D" w:rsidRPr="00B93CCF" w:rsidRDefault="007D652D">
      <w:pPr>
        <w:pStyle w:val="a3"/>
        <w:ind w:left="360" w:firstLineChars="0" w:firstLine="0"/>
        <w:jc w:val="center"/>
        <w:rPr>
          <w:rFonts w:ascii="Arial" w:hAnsi="Arial" w:cs="Arial"/>
          <w:color w:val="2E3033"/>
          <w:szCs w:val="21"/>
          <w:shd w:val="clear" w:color="auto" w:fill="FFFFFF"/>
        </w:rPr>
        <w:pPrChange w:id="221" w:author="Man WONG" w:date="2021-07-12T11:22:00Z">
          <w:pPr>
            <w:pStyle w:val="a3"/>
            <w:ind w:left="360" w:firstLineChars="0" w:firstLine="0"/>
          </w:pPr>
        </w:pPrChange>
      </w:pPr>
      <w:r w:rsidRPr="00B93CCF">
        <w:rPr>
          <w:rFonts w:ascii="Arial" w:hAnsi="Arial" w:cs="Arial"/>
          <w:noProof/>
          <w:color w:val="2E3033"/>
          <w:szCs w:val="21"/>
          <w:shd w:val="clear" w:color="auto" w:fill="FFFFFF"/>
        </w:rPr>
        <w:drawing>
          <wp:inline distT="0" distB="0" distL="0" distR="0" wp14:anchorId="2B407E45" wp14:editId="6438E718">
            <wp:extent cx="4762500" cy="1638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2500" cy="1638300"/>
                    </a:xfrm>
                    <a:prstGeom prst="rect">
                      <a:avLst/>
                    </a:prstGeom>
                  </pic:spPr>
                </pic:pic>
              </a:graphicData>
            </a:graphic>
          </wp:inline>
        </w:drawing>
      </w:r>
    </w:p>
    <w:p w14:paraId="7890F084" w14:textId="05109751" w:rsidR="007D652D" w:rsidRDefault="007D652D" w:rsidP="001D60E9">
      <w:pPr>
        <w:pStyle w:val="a3"/>
        <w:ind w:left="360" w:firstLineChars="0" w:firstLine="0"/>
        <w:rPr>
          <w:ins w:id="222" w:author="Man WONG" w:date="2021-07-12T09:39:00Z"/>
          <w:rFonts w:ascii="Arial" w:hAnsi="Arial" w:cs="Arial"/>
          <w:color w:val="2E3033"/>
          <w:szCs w:val="21"/>
          <w:shd w:val="clear" w:color="auto" w:fill="FFFFFF"/>
        </w:rPr>
      </w:pPr>
      <w:r>
        <w:rPr>
          <w:rFonts w:ascii="Arial" w:hAnsi="Arial" w:cs="Arial"/>
          <w:color w:val="2E3033"/>
          <w:szCs w:val="21"/>
          <w:shd w:val="clear" w:color="auto" w:fill="FFFFFF"/>
        </w:rPr>
        <w:t xml:space="preserve">It can be seen that with the increase of </w:t>
      </w:r>
      <m:oMath>
        <m:sSub>
          <m:sSubPr>
            <m:ctrlPr>
              <w:ins w:id="223" w:author="Man WONG" w:date="2021-07-12T09:38:00Z">
                <w:rPr>
                  <w:rFonts w:ascii="Cambria Math" w:hAnsi="Cambria Math" w:cs="Arial"/>
                  <w:i/>
                  <w:color w:val="2E3033"/>
                  <w:szCs w:val="21"/>
                  <w:shd w:val="clear" w:color="auto" w:fill="FFFFFF"/>
                </w:rPr>
              </w:ins>
            </m:ctrlPr>
          </m:sSubPr>
          <m:e>
            <m:r>
              <w:ins w:id="224" w:author="Man WONG" w:date="2021-07-12T09:38:00Z">
                <w:rPr>
                  <w:rFonts w:ascii="Cambria Math" w:hAnsi="Cambria Math" w:cs="Arial"/>
                  <w:color w:val="2E3033"/>
                  <w:szCs w:val="21"/>
                  <w:shd w:val="clear" w:color="auto" w:fill="FFFFFF"/>
                </w:rPr>
                <m:t>T</m:t>
              </w:ins>
            </m:r>
          </m:e>
          <m:sub>
            <m:r>
              <w:ins w:id="225" w:author="Man WONG" w:date="2021-07-12T09:38:00Z">
                <m:rPr>
                  <m:sty m:val="p"/>
                </m:rPr>
                <w:rPr>
                  <w:rFonts w:ascii="Cambria Math" w:hAnsi="Cambria Math" w:cs="Arial"/>
                  <w:color w:val="2E3033"/>
                  <w:szCs w:val="21"/>
                  <w:shd w:val="clear" w:color="auto" w:fill="FFFFFF"/>
                </w:rPr>
                <m:t>reply</m:t>
              </w:ins>
            </m:r>
          </m:sub>
        </m:sSub>
      </m:oMath>
      <w:del w:id="226" w:author="Man WONG" w:date="2021-07-12T09:38:00Z">
        <w:r w:rsidDel="0060608C">
          <w:rPr>
            <w:rFonts w:ascii="Arial" w:hAnsi="Arial" w:cs="Arial"/>
            <w:color w:val="2E3033"/>
            <w:szCs w:val="21"/>
            <w:shd w:val="clear" w:color="auto" w:fill="FFFFFF"/>
          </w:rPr>
          <w:delText>Treply</w:delText>
        </w:r>
      </w:del>
      <w:r>
        <w:rPr>
          <w:rFonts w:ascii="Arial" w:hAnsi="Arial" w:cs="Arial"/>
          <w:color w:val="2E3033"/>
          <w:szCs w:val="21"/>
          <w:shd w:val="clear" w:color="auto" w:fill="FFFFFF"/>
        </w:rPr>
        <w:t xml:space="preserve"> and clock offset, the error </w:t>
      </w:r>
      <w:ins w:id="227" w:author="Man WONG" w:date="2021-07-12T09:38:00Z">
        <w:r w:rsidR="0060608C">
          <w:rPr>
            <w:rFonts w:ascii="Arial" w:hAnsi="Arial" w:cs="Arial"/>
            <w:color w:val="2E3033"/>
            <w:szCs w:val="21"/>
            <w:shd w:val="clear" w:color="auto" w:fill="FFFFFF"/>
          </w:rPr>
          <w:t xml:space="preserve">in the estimation </w:t>
        </w:r>
      </w:ins>
      <w:r>
        <w:rPr>
          <w:rFonts w:ascii="Arial" w:hAnsi="Arial" w:cs="Arial"/>
          <w:color w:val="2E3033"/>
          <w:szCs w:val="21"/>
          <w:shd w:val="clear" w:color="auto" w:fill="FFFFFF"/>
        </w:rPr>
        <w:t>of flight time will be increased, resulting in inaccurate ranging. Therefore, unilateral two-way ranging (SS-TWR) is not commonly used</w:t>
      </w:r>
      <w:ins w:id="228" w:author="Man WONG" w:date="2021-07-12T11:23:00Z">
        <w:r w:rsidR="00D9225A">
          <w:rPr>
            <w:rFonts w:ascii="Arial" w:hAnsi="Arial" w:cs="Arial"/>
            <w:color w:val="2E3033"/>
            <w:szCs w:val="21"/>
            <w:shd w:val="clear" w:color="auto" w:fill="FFFFFF"/>
          </w:rPr>
          <w:t xml:space="preserve">. It can be </w:t>
        </w:r>
      </w:ins>
      <w:ins w:id="229" w:author="Man WONG" w:date="2021-07-12T11:24:00Z">
        <w:r w:rsidR="004224B2">
          <w:rPr>
            <w:rFonts w:ascii="Arial" w:hAnsi="Arial" w:cs="Arial"/>
            <w:color w:val="2E3033"/>
            <w:szCs w:val="21"/>
            <w:shd w:val="clear" w:color="auto" w:fill="FFFFFF"/>
          </w:rPr>
          <w:t xml:space="preserve">used for certain </w:t>
        </w:r>
      </w:ins>
      <w:del w:id="230" w:author="Man WONG" w:date="2021-07-12T11:24:00Z">
        <w:r w:rsidDel="004224B2">
          <w:rPr>
            <w:rFonts w:ascii="Arial" w:hAnsi="Arial" w:cs="Arial"/>
            <w:color w:val="2E3033"/>
            <w:szCs w:val="21"/>
            <w:shd w:val="clear" w:color="auto" w:fill="FFFFFF"/>
          </w:rPr>
          <w:delText xml:space="preserve">, but for specific </w:delText>
        </w:r>
      </w:del>
      <w:r>
        <w:rPr>
          <w:rFonts w:ascii="Arial" w:hAnsi="Arial" w:cs="Arial"/>
          <w:color w:val="2E3033"/>
          <w:szCs w:val="21"/>
          <w:shd w:val="clear" w:color="auto" w:fill="FFFFFF"/>
        </w:rPr>
        <w:t xml:space="preserve">applications, </w:t>
      </w:r>
      <w:ins w:id="231" w:author="Man WONG" w:date="2021-07-12T11:24:00Z">
        <w:r w:rsidR="004224B2">
          <w:rPr>
            <w:rFonts w:ascii="Arial" w:hAnsi="Arial" w:cs="Arial"/>
            <w:color w:val="2E3033"/>
            <w:szCs w:val="21"/>
            <w:shd w:val="clear" w:color="auto" w:fill="FFFFFF"/>
          </w:rPr>
          <w:t xml:space="preserve">when the demand on </w:t>
        </w:r>
      </w:ins>
      <w:del w:id="232" w:author="Man WONG" w:date="2021-07-12T11:24:00Z">
        <w:r w:rsidDel="004224B2">
          <w:rPr>
            <w:rFonts w:ascii="Arial" w:hAnsi="Arial" w:cs="Arial"/>
            <w:color w:val="2E3033"/>
            <w:szCs w:val="21"/>
            <w:shd w:val="clear" w:color="auto" w:fill="FFFFFF"/>
          </w:rPr>
          <w:delText xml:space="preserve">if the </w:delText>
        </w:r>
      </w:del>
      <w:r>
        <w:rPr>
          <w:rFonts w:ascii="Arial" w:hAnsi="Arial" w:cs="Arial"/>
          <w:color w:val="2E3033"/>
          <w:szCs w:val="21"/>
          <w:shd w:val="clear" w:color="auto" w:fill="FFFFFF"/>
        </w:rPr>
        <w:t xml:space="preserve">accuracy is </w:t>
      </w:r>
      <w:del w:id="233" w:author="Man WONG" w:date="2021-07-12T11:25:00Z">
        <w:r w:rsidDel="00C52602">
          <w:rPr>
            <w:rFonts w:ascii="Arial" w:hAnsi="Arial" w:cs="Arial"/>
            <w:color w:val="2E3033"/>
            <w:szCs w:val="21"/>
            <w:shd w:val="clear" w:color="auto" w:fill="FFFFFF"/>
          </w:rPr>
          <w:delText>not very high</w:delText>
        </w:r>
      </w:del>
      <w:ins w:id="234" w:author="Man WONG" w:date="2021-07-12T11:25:00Z">
        <w:r w:rsidR="00C52602">
          <w:rPr>
            <w:rFonts w:ascii="Arial" w:hAnsi="Arial" w:cs="Arial"/>
            <w:color w:val="2E3033"/>
            <w:szCs w:val="21"/>
            <w:shd w:val="clear" w:color="auto" w:fill="FFFFFF"/>
          </w:rPr>
          <w:t>low but</w:t>
        </w:r>
        <w:r w:rsidR="00D810A2">
          <w:rPr>
            <w:rFonts w:ascii="Arial" w:hAnsi="Arial" w:cs="Arial"/>
            <w:color w:val="2E3033"/>
            <w:szCs w:val="21"/>
            <w:shd w:val="clear" w:color="auto" w:fill="FFFFFF"/>
          </w:rPr>
          <w:t xml:space="preserve"> that on</w:t>
        </w:r>
      </w:ins>
      <w:ins w:id="235" w:author="Man WONG" w:date="2021-07-12T11:24:00Z">
        <w:r w:rsidR="004224B2">
          <w:rPr>
            <w:rFonts w:ascii="Arial" w:hAnsi="Arial" w:cs="Arial"/>
            <w:color w:val="2E3033"/>
            <w:szCs w:val="21"/>
            <w:shd w:val="clear" w:color="auto" w:fill="FFFFFF"/>
          </w:rPr>
          <w:t xml:space="preserve"> </w:t>
        </w:r>
      </w:ins>
      <w:del w:id="236" w:author="Man WONG" w:date="2021-07-12T11:24:00Z">
        <w:r w:rsidDel="004224B2">
          <w:rPr>
            <w:rFonts w:ascii="Arial" w:hAnsi="Arial" w:cs="Arial"/>
            <w:color w:val="2E3033"/>
            <w:szCs w:val="21"/>
            <w:shd w:val="clear" w:color="auto" w:fill="FFFFFF"/>
          </w:rPr>
          <w:delText>, but need a</w:delText>
        </w:r>
      </w:del>
      <w:ins w:id="237" w:author="Man WONG" w:date="2021-07-12T11:24:00Z">
        <w:r w:rsidR="004224B2">
          <w:rPr>
            <w:rFonts w:ascii="Arial" w:hAnsi="Arial" w:cs="Arial"/>
            <w:color w:val="2E3033"/>
            <w:szCs w:val="21"/>
            <w:shd w:val="clear" w:color="auto" w:fill="FFFFFF"/>
          </w:rPr>
          <w:t>a</w:t>
        </w:r>
      </w:ins>
      <w:r>
        <w:rPr>
          <w:rFonts w:ascii="Arial" w:hAnsi="Arial" w:cs="Arial"/>
          <w:color w:val="2E3033"/>
          <w:szCs w:val="21"/>
          <w:shd w:val="clear" w:color="auto" w:fill="FFFFFF"/>
        </w:rPr>
        <w:t xml:space="preserve"> shorter ranging time </w:t>
      </w:r>
      <w:del w:id="238" w:author="Man WONG" w:date="2021-07-12T11:24:00Z">
        <w:r w:rsidDel="004224B2">
          <w:rPr>
            <w:rFonts w:ascii="Arial" w:hAnsi="Arial" w:cs="Arial"/>
            <w:color w:val="2E3033"/>
            <w:szCs w:val="21"/>
            <w:shd w:val="clear" w:color="auto" w:fill="FFFFFF"/>
          </w:rPr>
          <w:delText>can be used</w:delText>
        </w:r>
      </w:del>
      <w:ins w:id="239" w:author="Man WONG" w:date="2021-07-12T11:24:00Z">
        <w:r w:rsidR="004224B2">
          <w:rPr>
            <w:rFonts w:ascii="Arial" w:hAnsi="Arial" w:cs="Arial"/>
            <w:color w:val="2E3033"/>
            <w:szCs w:val="21"/>
            <w:shd w:val="clear" w:color="auto" w:fill="FFFFFF"/>
          </w:rPr>
          <w:t xml:space="preserve">is </w:t>
        </w:r>
      </w:ins>
      <w:ins w:id="240" w:author="Man WONG" w:date="2021-07-12T11:25:00Z">
        <w:r w:rsidR="00D810A2">
          <w:rPr>
            <w:rFonts w:ascii="Arial" w:hAnsi="Arial" w:cs="Arial"/>
            <w:color w:val="2E3033"/>
            <w:szCs w:val="21"/>
            <w:shd w:val="clear" w:color="auto" w:fill="FFFFFF"/>
          </w:rPr>
          <w:t>high</w:t>
        </w:r>
      </w:ins>
      <w:r>
        <w:rPr>
          <w:rFonts w:ascii="Arial" w:hAnsi="Arial" w:cs="Arial"/>
          <w:color w:val="2E3033"/>
          <w:szCs w:val="21"/>
          <w:shd w:val="clear" w:color="auto" w:fill="FFFFFF"/>
        </w:rPr>
        <w:t>.</w:t>
      </w:r>
    </w:p>
    <w:p w14:paraId="4C156041" w14:textId="77777777" w:rsidR="0060608C" w:rsidRDefault="0060608C" w:rsidP="001D60E9">
      <w:pPr>
        <w:pStyle w:val="a3"/>
        <w:ind w:left="360" w:firstLineChars="0" w:firstLine="0"/>
        <w:rPr>
          <w:rFonts w:ascii="Arial" w:hAnsi="Arial" w:cs="Arial"/>
          <w:color w:val="2E3033"/>
          <w:szCs w:val="21"/>
          <w:shd w:val="clear" w:color="auto" w:fill="FFFFFF"/>
        </w:rPr>
      </w:pPr>
    </w:p>
    <w:p w14:paraId="181FDABA" w14:textId="1CB945F6" w:rsidR="00E240AC" w:rsidRDefault="0060608C" w:rsidP="001D60E9">
      <w:pPr>
        <w:pStyle w:val="a3"/>
        <w:ind w:left="360" w:firstLineChars="0" w:firstLine="0"/>
        <w:rPr>
          <w:rFonts w:ascii="Arial" w:hAnsi="Arial" w:cs="Arial"/>
          <w:color w:val="2E3033"/>
          <w:szCs w:val="21"/>
          <w:shd w:val="clear" w:color="auto" w:fill="FFFFFF"/>
        </w:rPr>
      </w:pPr>
      <w:bookmarkStart w:id="241" w:name="OLE_LINK4"/>
      <w:ins w:id="242" w:author="Man WONG" w:date="2021-07-12T09:39:00Z">
        <w:r>
          <w:rPr>
            <w:rFonts w:ascii="Arial" w:hAnsi="Arial" w:cs="Arial"/>
            <w:color w:val="2E3033"/>
            <w:szCs w:val="21"/>
            <w:shd w:val="clear" w:color="auto" w:fill="FFFFFF"/>
          </w:rPr>
          <w:t xml:space="preserve">b) </w:t>
        </w:r>
      </w:ins>
      <w:r w:rsidR="007D652D">
        <w:rPr>
          <w:rFonts w:ascii="Arial" w:hAnsi="Arial" w:cs="Arial"/>
          <w:color w:val="2E3033"/>
          <w:szCs w:val="21"/>
          <w:shd w:val="clear" w:color="auto" w:fill="FFFFFF"/>
        </w:rPr>
        <w:t>DS-TWR</w:t>
      </w:r>
      <w:bookmarkEnd w:id="241"/>
      <w:r w:rsidR="007D652D">
        <w:rPr>
          <w:rFonts w:ascii="Arial" w:hAnsi="Arial" w:cs="Arial"/>
          <w:color w:val="2E3033"/>
          <w:szCs w:val="21"/>
          <w:shd w:val="clear" w:color="auto" w:fill="FFFFFF"/>
        </w:rPr>
        <w:t>(</w:t>
      </w:r>
      <w:bookmarkStart w:id="243" w:name="OLE_LINK3"/>
      <w:r w:rsidR="007D652D" w:rsidRPr="007D652D">
        <w:rPr>
          <w:rFonts w:ascii="Arial" w:hAnsi="Arial" w:cs="Arial"/>
          <w:color w:val="2E3033"/>
          <w:szCs w:val="21"/>
          <w:shd w:val="clear" w:color="auto" w:fill="FFFFFF"/>
        </w:rPr>
        <w:t>Double-sided Two-way Ranging</w:t>
      </w:r>
      <w:bookmarkEnd w:id="243"/>
      <w:r w:rsidR="007D652D" w:rsidRPr="007D652D">
        <w:rPr>
          <w:rFonts w:ascii="Arial" w:hAnsi="Arial" w:cs="Arial"/>
          <w:color w:val="2E3033"/>
          <w:szCs w:val="21"/>
          <w:shd w:val="clear" w:color="auto" w:fill="FFFFFF"/>
        </w:rPr>
        <w:t>）</w:t>
      </w:r>
    </w:p>
    <w:p w14:paraId="44F795EB" w14:textId="3976D338" w:rsidR="00E240AC" w:rsidRDefault="00E240AC" w:rsidP="001D60E9">
      <w:pPr>
        <w:pStyle w:val="a3"/>
        <w:ind w:left="36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 xml:space="preserve">Double-sided two-way Ranging is an extended </w:t>
      </w:r>
      <w:ins w:id="244" w:author="Man WONG" w:date="2021-07-12T09:40:00Z">
        <w:r w:rsidR="0060608C">
          <w:rPr>
            <w:rFonts w:ascii="Arial" w:hAnsi="Arial" w:cs="Arial"/>
            <w:color w:val="2E3033"/>
            <w:szCs w:val="21"/>
            <w:shd w:val="clear" w:color="auto" w:fill="FFFFFF"/>
          </w:rPr>
          <w:t>r</w:t>
        </w:r>
      </w:ins>
      <w:del w:id="245" w:author="Man WONG" w:date="2021-07-12T09:40:00Z">
        <w:r w:rsidDel="0060608C">
          <w:rPr>
            <w:rFonts w:ascii="Arial" w:hAnsi="Arial" w:cs="Arial"/>
            <w:color w:val="2E3033"/>
            <w:szCs w:val="21"/>
            <w:shd w:val="clear" w:color="auto" w:fill="FFFFFF"/>
          </w:rPr>
          <w:delText>R</w:delText>
        </w:r>
      </w:del>
      <w:r>
        <w:rPr>
          <w:rFonts w:ascii="Arial" w:hAnsi="Arial" w:cs="Arial"/>
          <w:color w:val="2E3033"/>
          <w:szCs w:val="21"/>
          <w:shd w:val="clear" w:color="auto" w:fill="FFFFFF"/>
        </w:rPr>
        <w:t>anging technique that records Two round-trip time</w:t>
      </w:r>
      <w:ins w:id="246" w:author="Man WONG" w:date="2021-07-12T11:26:00Z">
        <w:r w:rsidR="0094115C">
          <w:rPr>
            <w:rFonts w:ascii="Arial" w:hAnsi="Arial" w:cs="Arial"/>
            <w:color w:val="2E3033"/>
            <w:szCs w:val="21"/>
            <w:shd w:val="clear" w:color="auto" w:fill="FFFFFF"/>
          </w:rPr>
          <w:t>-</w:t>
        </w:r>
      </w:ins>
      <w:r>
        <w:rPr>
          <w:rFonts w:ascii="Arial" w:hAnsi="Arial" w:cs="Arial"/>
          <w:color w:val="2E3033"/>
          <w:szCs w:val="21"/>
          <w:shd w:val="clear" w:color="auto" w:fill="FFFFFF"/>
        </w:rPr>
        <w:t xml:space="preserve">stamps to get the flight time. This increases the response time but reduces the </w:t>
      </w:r>
      <w:ins w:id="247" w:author="Man WONG" w:date="2021-07-12T09:40:00Z">
        <w:r w:rsidR="0060608C">
          <w:rPr>
            <w:rFonts w:ascii="Arial" w:hAnsi="Arial" w:cs="Arial"/>
            <w:color w:val="2E3033"/>
            <w:szCs w:val="21"/>
            <w:shd w:val="clear" w:color="auto" w:fill="FFFFFF"/>
          </w:rPr>
          <w:t>r</w:t>
        </w:r>
      </w:ins>
      <w:del w:id="248" w:author="Man WONG" w:date="2021-07-12T09:40:00Z">
        <w:r w:rsidDel="0060608C">
          <w:rPr>
            <w:rFonts w:ascii="Arial" w:hAnsi="Arial" w:cs="Arial"/>
            <w:color w:val="2E3033"/>
            <w:szCs w:val="21"/>
            <w:shd w:val="clear" w:color="auto" w:fill="FFFFFF"/>
          </w:rPr>
          <w:delText>R</w:delText>
        </w:r>
      </w:del>
      <w:r>
        <w:rPr>
          <w:rFonts w:ascii="Arial" w:hAnsi="Arial" w:cs="Arial"/>
          <w:color w:val="2E3033"/>
          <w:szCs w:val="21"/>
          <w:shd w:val="clear" w:color="auto" w:fill="FFFFFF"/>
        </w:rPr>
        <w:t>anging error. Bilateral and two-way ranging can be divided into two methods according to the number of messages sent:</w:t>
      </w:r>
    </w:p>
    <w:p w14:paraId="0081F6AE" w14:textId="14E1243D" w:rsidR="00E240AC" w:rsidRDefault="00E240AC" w:rsidP="00E240AC">
      <w:pPr>
        <w:pStyle w:val="a3"/>
        <w:numPr>
          <w:ilvl w:val="0"/>
          <w:numId w:val="2"/>
        </w:numPr>
        <w:ind w:firstLineChars="0"/>
        <w:rPr>
          <w:rFonts w:ascii="Arial" w:hAnsi="Arial" w:cs="Arial"/>
          <w:color w:val="2E3033"/>
          <w:szCs w:val="21"/>
          <w:shd w:val="clear" w:color="auto" w:fill="FFFFFF"/>
        </w:rPr>
      </w:pPr>
      <w:bookmarkStart w:id="249" w:name="OLE_LINK1"/>
      <w:r>
        <w:rPr>
          <w:rFonts w:ascii="Arial" w:hAnsi="Arial" w:cs="Arial"/>
          <w:color w:val="2E3033"/>
          <w:szCs w:val="21"/>
          <w:shd w:val="clear" w:color="auto" w:fill="FFFFFF"/>
        </w:rPr>
        <w:t>4 Messages</w:t>
      </w:r>
    </w:p>
    <w:p w14:paraId="1F54A940" w14:textId="77777777" w:rsidR="00E240AC" w:rsidRDefault="00E240AC" w:rsidP="00E240AC">
      <w:pPr>
        <w:pStyle w:val="a3"/>
        <w:numPr>
          <w:ilvl w:val="0"/>
          <w:numId w:val="2"/>
        </w:numPr>
        <w:ind w:firstLineChars="0"/>
        <w:rPr>
          <w:rFonts w:ascii="Arial" w:hAnsi="Arial" w:cs="Arial"/>
          <w:color w:val="2E3033"/>
          <w:szCs w:val="21"/>
          <w:shd w:val="clear" w:color="auto" w:fill="FFFFFF"/>
        </w:rPr>
      </w:pPr>
      <w:bookmarkStart w:id="250" w:name="OLE_LINK2"/>
      <w:bookmarkEnd w:id="249"/>
      <w:r>
        <w:rPr>
          <w:rFonts w:ascii="Arial" w:hAnsi="Arial" w:cs="Arial"/>
          <w:color w:val="2E3033"/>
          <w:szCs w:val="21"/>
          <w:shd w:val="clear" w:color="auto" w:fill="FFFFFF"/>
        </w:rPr>
        <w:t>3 Messages</w:t>
      </w:r>
    </w:p>
    <w:bookmarkEnd w:id="250"/>
    <w:p w14:paraId="7395F0E8" w14:textId="1DF8E132" w:rsidR="00E240AC" w:rsidRPr="00B93CCF" w:rsidRDefault="00E240AC" w:rsidP="00E240AC">
      <w:pPr>
        <w:ind w:left="360"/>
        <w:rPr>
          <w:rFonts w:ascii="Arial" w:hAnsi="Arial" w:cs="Arial"/>
          <w:color w:val="2E3033"/>
          <w:szCs w:val="21"/>
          <w:shd w:val="clear" w:color="auto" w:fill="FFFFFF"/>
        </w:rPr>
      </w:pPr>
      <w:r w:rsidRPr="00E240AC">
        <w:rPr>
          <w:rFonts w:ascii="Arial" w:hAnsi="Arial" w:cs="Arial"/>
          <w:color w:val="2E3033"/>
          <w:szCs w:val="21"/>
          <w:shd w:val="clear" w:color="auto" w:fill="FFFFFF"/>
        </w:rPr>
        <w:t>4 Messages</w:t>
      </w:r>
      <w:r>
        <w:rPr>
          <w:rFonts w:ascii="Arial" w:hAnsi="Arial" w:cs="Arial"/>
          <w:color w:val="2E3033"/>
          <w:szCs w:val="21"/>
          <w:shd w:val="clear" w:color="auto" w:fill="FFFFFF"/>
        </w:rPr>
        <w:t xml:space="preserve">: </w:t>
      </w:r>
      <w:r w:rsidR="00722E03">
        <w:rPr>
          <w:rFonts w:ascii="Arial" w:hAnsi="Arial" w:cs="Arial"/>
          <w:color w:val="2E3033"/>
          <w:szCs w:val="21"/>
          <w:shd w:val="clear" w:color="auto" w:fill="FFFFFF"/>
        </w:rPr>
        <w:t>Device A initiates the first ranging message</w:t>
      </w:r>
      <w:del w:id="251" w:author="Man WONG" w:date="2021-07-12T11:30:00Z">
        <w:r w:rsidR="00722E03" w:rsidDel="002814E2">
          <w:rPr>
            <w:rFonts w:ascii="Arial" w:hAnsi="Arial" w:cs="Arial"/>
            <w:color w:val="2E3033"/>
            <w:szCs w:val="21"/>
            <w:shd w:val="clear" w:color="auto" w:fill="FFFFFF"/>
          </w:rPr>
          <w:delText>,</w:delText>
        </w:r>
      </w:del>
      <w:r w:rsidR="00722E03">
        <w:rPr>
          <w:rFonts w:ascii="Arial" w:hAnsi="Arial" w:cs="Arial"/>
          <w:color w:val="2E3033"/>
          <w:szCs w:val="21"/>
          <w:shd w:val="clear" w:color="auto" w:fill="FFFFFF"/>
        </w:rPr>
        <w:t xml:space="preserve"> and Device B</w:t>
      </w:r>
      <w:ins w:id="252" w:author="Man WONG" w:date="2021-07-12T11:30:00Z">
        <w:r w:rsidR="002814E2">
          <w:rPr>
            <w:rFonts w:ascii="Arial" w:hAnsi="Arial" w:cs="Arial"/>
            <w:color w:val="2E3033"/>
            <w:szCs w:val="21"/>
            <w:shd w:val="clear" w:color="auto" w:fill="FFFFFF"/>
          </w:rPr>
          <w:t xml:space="preserve"> responses, generating 2 time-stamps</w:t>
        </w:r>
      </w:ins>
      <w:ins w:id="253" w:author="Man WONG" w:date="2021-07-12T11:31:00Z">
        <w:r w:rsidR="00F71084">
          <w:rPr>
            <w:rFonts w:ascii="Arial" w:hAnsi="Arial" w:cs="Arial"/>
            <w:color w:val="2E3033"/>
            <w:szCs w:val="21"/>
            <w:shd w:val="clear" w:color="auto" w:fill="FFFFFF"/>
          </w:rPr>
          <w:t xml:space="preserve"> </w:t>
        </w:r>
      </w:ins>
      <m:oMath>
        <m:sSub>
          <m:sSubPr>
            <m:ctrlPr>
              <w:ins w:id="254" w:author="Man WONG" w:date="2021-07-12T11:31:00Z">
                <w:rPr>
                  <w:rFonts w:ascii="Cambria Math" w:hAnsi="Cambria Math" w:cs="Arial"/>
                  <w:i/>
                  <w:color w:val="2E3033"/>
                  <w:szCs w:val="21"/>
                  <w:shd w:val="clear" w:color="auto" w:fill="FFFFFF"/>
                </w:rPr>
              </w:ins>
            </m:ctrlPr>
          </m:sSubPr>
          <m:e>
            <m:r>
              <w:ins w:id="255" w:author="Man WONG" w:date="2021-07-12T11:31:00Z">
                <w:rPr>
                  <w:rFonts w:ascii="Cambria Math" w:hAnsi="Cambria Math" w:cs="Arial"/>
                  <w:color w:val="2E3033"/>
                  <w:szCs w:val="21"/>
                  <w:shd w:val="clear" w:color="auto" w:fill="FFFFFF"/>
                </w:rPr>
                <m:t>T</m:t>
              </w:ins>
            </m:r>
          </m:e>
          <m:sub>
            <m:r>
              <w:ins w:id="256" w:author="Man WONG" w:date="2021-07-12T11:31:00Z">
                <m:rPr>
                  <m:sty m:val="p"/>
                </m:rPr>
                <w:rPr>
                  <w:rFonts w:ascii="Cambria Math" w:hAnsi="Cambria Math" w:cs="Arial"/>
                  <w:color w:val="2E3033"/>
                  <w:szCs w:val="21"/>
                  <w:shd w:val="clear" w:color="auto" w:fill="FFFFFF"/>
                </w:rPr>
                <m:t>round1</m:t>
              </w:ins>
            </m:r>
          </m:sub>
        </m:sSub>
      </m:oMath>
      <w:ins w:id="257" w:author="Man WONG" w:date="2021-07-12T11:31:00Z">
        <w:r w:rsidR="00F71084">
          <w:rPr>
            <w:rFonts w:ascii="Arial" w:hAnsi="Arial" w:cs="Arial"/>
            <w:color w:val="2E3033"/>
            <w:szCs w:val="21"/>
            <w:shd w:val="clear" w:color="auto" w:fill="FFFFFF"/>
          </w:rPr>
          <w:t xml:space="preserve"> and</w:t>
        </w:r>
        <w:r w:rsidR="00F71084" w:rsidRPr="00B93CCF">
          <w:rPr>
            <w:rFonts w:ascii="Arial" w:hAnsi="Arial" w:cs="Arial"/>
            <w:color w:val="2E3033"/>
            <w:szCs w:val="21"/>
            <w:shd w:val="clear" w:color="auto" w:fill="FFFFFF"/>
          </w:rPr>
          <w:t xml:space="preserve"> </w:t>
        </w:r>
      </w:ins>
      <m:oMath>
        <m:sSub>
          <m:sSubPr>
            <m:ctrlPr>
              <w:ins w:id="258" w:author="Man WONG" w:date="2021-07-12T11:31:00Z">
                <w:rPr>
                  <w:rFonts w:ascii="Cambria Math" w:hAnsi="Cambria Math" w:cs="Arial"/>
                  <w:i/>
                  <w:color w:val="2E3033"/>
                  <w:szCs w:val="21"/>
                  <w:shd w:val="clear" w:color="auto" w:fill="FFFFFF"/>
                </w:rPr>
              </w:ins>
            </m:ctrlPr>
          </m:sSubPr>
          <m:e>
            <m:r>
              <w:ins w:id="259" w:author="Man WONG" w:date="2021-07-12T11:31:00Z">
                <w:rPr>
                  <w:rFonts w:ascii="Cambria Math" w:hAnsi="Cambria Math" w:cs="Arial"/>
                  <w:color w:val="2E3033"/>
                  <w:szCs w:val="21"/>
                  <w:shd w:val="clear" w:color="auto" w:fill="FFFFFF"/>
                </w:rPr>
                <m:t>T</m:t>
              </w:ins>
            </m:r>
          </m:e>
          <m:sub>
            <m:r>
              <w:ins w:id="260" w:author="Man WONG" w:date="2021-07-12T11:31:00Z">
                <m:rPr>
                  <m:sty m:val="p"/>
                </m:rPr>
                <w:rPr>
                  <w:rFonts w:ascii="Cambria Math" w:hAnsi="Cambria Math" w:cs="Arial"/>
                  <w:color w:val="2E3033"/>
                  <w:szCs w:val="21"/>
                  <w:shd w:val="clear" w:color="auto" w:fill="FFFFFF"/>
                </w:rPr>
                <m:t>reply1</m:t>
              </w:ins>
            </m:r>
          </m:sub>
        </m:sSub>
      </m:oMath>
      <w:del w:id="261" w:author="Man WONG" w:date="2021-07-12T11:29:00Z">
        <w:r w:rsidR="00722E03" w:rsidDel="00D9243C">
          <w:rPr>
            <w:rFonts w:ascii="Arial" w:hAnsi="Arial" w:cs="Arial"/>
            <w:color w:val="2E3033"/>
            <w:szCs w:val="21"/>
            <w:shd w:val="clear" w:color="auto" w:fill="FFFFFF"/>
          </w:rPr>
          <w:delText xml:space="preserve"> responds and obtains 4 time</w:delText>
        </w:r>
      </w:del>
      <w:del w:id="262" w:author="Man WONG" w:date="2021-07-12T11:27:00Z">
        <w:r w:rsidR="00722E03" w:rsidDel="00C840BE">
          <w:rPr>
            <w:rFonts w:ascii="Arial" w:hAnsi="Arial" w:cs="Arial"/>
            <w:color w:val="2E3033"/>
            <w:szCs w:val="21"/>
            <w:shd w:val="clear" w:color="auto" w:fill="FFFFFF"/>
          </w:rPr>
          <w:delText xml:space="preserve"> </w:delText>
        </w:r>
      </w:del>
      <w:del w:id="263" w:author="Man WONG" w:date="2021-07-12T11:29:00Z">
        <w:r w:rsidR="00722E03" w:rsidDel="00D9243C">
          <w:rPr>
            <w:rFonts w:ascii="Arial" w:hAnsi="Arial" w:cs="Arial"/>
            <w:color w:val="2E3033"/>
            <w:szCs w:val="21"/>
            <w:shd w:val="clear" w:color="auto" w:fill="FFFFFF"/>
          </w:rPr>
          <w:delText>stamps.</w:delText>
        </w:r>
      </w:del>
      <w:ins w:id="264" w:author="Man WONG" w:date="2021-07-12T11:29:00Z">
        <w:r w:rsidR="00D9243C">
          <w:rPr>
            <w:rFonts w:ascii="Arial" w:hAnsi="Arial" w:cs="Arial"/>
            <w:color w:val="2E3033"/>
            <w:szCs w:val="21"/>
            <w:shd w:val="clear" w:color="auto" w:fill="FFFFFF"/>
          </w:rPr>
          <w:t>;</w:t>
        </w:r>
      </w:ins>
      <w:r w:rsidR="00722E03">
        <w:rPr>
          <w:rFonts w:ascii="Arial" w:hAnsi="Arial" w:cs="Arial"/>
          <w:color w:val="2E3033"/>
          <w:szCs w:val="21"/>
          <w:shd w:val="clear" w:color="auto" w:fill="FFFFFF"/>
        </w:rPr>
        <w:t xml:space="preserve"> </w:t>
      </w:r>
      <w:del w:id="265" w:author="Man WONG" w:date="2021-07-12T11:29:00Z">
        <w:r w:rsidR="00722E03" w:rsidDel="00D9243C">
          <w:rPr>
            <w:rFonts w:ascii="Arial" w:hAnsi="Arial" w:cs="Arial"/>
            <w:color w:val="2E3033"/>
            <w:szCs w:val="21"/>
            <w:shd w:val="clear" w:color="auto" w:fill="FFFFFF"/>
          </w:rPr>
          <w:delText>T</w:delText>
        </w:r>
      </w:del>
      <w:ins w:id="266" w:author="Man WONG" w:date="2021-07-12T11:29:00Z">
        <w:r w:rsidR="00D9243C">
          <w:rPr>
            <w:rFonts w:ascii="Arial" w:hAnsi="Arial" w:cs="Arial"/>
            <w:color w:val="2E3033"/>
            <w:szCs w:val="21"/>
            <w:shd w:val="clear" w:color="auto" w:fill="FFFFFF"/>
          </w:rPr>
          <w:t>th</w:t>
        </w:r>
      </w:ins>
      <w:del w:id="267" w:author="Man WONG" w:date="2021-07-12T11:29:00Z">
        <w:r w:rsidR="00722E03" w:rsidDel="00D9243C">
          <w:rPr>
            <w:rFonts w:ascii="Arial" w:hAnsi="Arial" w:cs="Arial"/>
            <w:color w:val="2E3033"/>
            <w:szCs w:val="21"/>
            <w:shd w:val="clear" w:color="auto" w:fill="FFFFFF"/>
          </w:rPr>
          <w:delText>h</w:delText>
        </w:r>
      </w:del>
      <w:r w:rsidR="00722E03">
        <w:rPr>
          <w:rFonts w:ascii="Arial" w:hAnsi="Arial" w:cs="Arial"/>
          <w:color w:val="2E3033"/>
          <w:szCs w:val="21"/>
          <w:shd w:val="clear" w:color="auto" w:fill="FFFFFF"/>
        </w:rPr>
        <w:t xml:space="preserve">en after some time, </w:t>
      </w:r>
      <w:ins w:id="268" w:author="Man WONG" w:date="2021-07-12T09:41:00Z">
        <w:r w:rsidR="0060608C">
          <w:rPr>
            <w:rFonts w:ascii="Arial" w:hAnsi="Arial" w:cs="Arial"/>
            <w:color w:val="2E3033"/>
            <w:szCs w:val="21"/>
            <w:shd w:val="clear" w:color="auto" w:fill="FFFFFF"/>
          </w:rPr>
          <w:t>D</w:t>
        </w:r>
      </w:ins>
      <w:del w:id="269" w:author="Man WONG" w:date="2021-07-12T09:41:00Z">
        <w:r w:rsidR="00722E03" w:rsidDel="0060608C">
          <w:rPr>
            <w:rFonts w:ascii="Arial" w:hAnsi="Arial" w:cs="Arial"/>
            <w:color w:val="2E3033"/>
            <w:szCs w:val="21"/>
            <w:shd w:val="clear" w:color="auto" w:fill="FFFFFF"/>
          </w:rPr>
          <w:delText>d</w:delText>
        </w:r>
      </w:del>
      <w:r w:rsidR="00722E03">
        <w:rPr>
          <w:rFonts w:ascii="Arial" w:hAnsi="Arial" w:cs="Arial"/>
          <w:color w:val="2E3033"/>
          <w:szCs w:val="21"/>
          <w:shd w:val="clear" w:color="auto" w:fill="FFFFFF"/>
        </w:rPr>
        <w:t>evice B initiates the ranging</w:t>
      </w:r>
      <w:ins w:id="270" w:author="Man WONG" w:date="2021-07-12T11:29:00Z">
        <w:r w:rsidR="00B5285A">
          <w:rPr>
            <w:rFonts w:ascii="Arial" w:hAnsi="Arial" w:cs="Arial"/>
            <w:color w:val="2E3033"/>
            <w:szCs w:val="21"/>
            <w:shd w:val="clear" w:color="auto" w:fill="FFFFFF"/>
          </w:rPr>
          <w:t xml:space="preserve"> and</w:t>
        </w:r>
      </w:ins>
      <w:del w:id="271" w:author="Man WONG" w:date="2021-07-12T11:29:00Z">
        <w:r w:rsidR="00722E03" w:rsidDel="00B5285A">
          <w:rPr>
            <w:rFonts w:ascii="Arial" w:hAnsi="Arial" w:cs="Arial"/>
            <w:color w:val="2E3033"/>
            <w:szCs w:val="21"/>
            <w:shd w:val="clear" w:color="auto" w:fill="FFFFFF"/>
          </w:rPr>
          <w:delText>,</w:delText>
        </w:r>
      </w:del>
      <w:r w:rsidR="00722E03">
        <w:rPr>
          <w:rFonts w:ascii="Arial" w:hAnsi="Arial" w:cs="Arial"/>
          <w:color w:val="2E3033"/>
          <w:szCs w:val="21"/>
          <w:shd w:val="clear" w:color="auto" w:fill="FFFFFF"/>
        </w:rPr>
        <w:t xml:space="preserve"> </w:t>
      </w:r>
      <w:ins w:id="272" w:author="Man WONG" w:date="2021-07-12T09:41:00Z">
        <w:r w:rsidR="0060608C">
          <w:rPr>
            <w:rFonts w:ascii="Arial" w:hAnsi="Arial" w:cs="Arial"/>
            <w:color w:val="2E3033"/>
            <w:szCs w:val="21"/>
            <w:shd w:val="clear" w:color="auto" w:fill="FFFFFF"/>
          </w:rPr>
          <w:t>D</w:t>
        </w:r>
      </w:ins>
      <w:del w:id="273" w:author="Man WONG" w:date="2021-07-12T09:41:00Z">
        <w:r w:rsidR="00722E03" w:rsidDel="0060608C">
          <w:rPr>
            <w:rFonts w:ascii="Arial" w:hAnsi="Arial" w:cs="Arial"/>
            <w:color w:val="2E3033"/>
            <w:szCs w:val="21"/>
            <w:shd w:val="clear" w:color="auto" w:fill="FFFFFF"/>
          </w:rPr>
          <w:delText>d</w:delText>
        </w:r>
      </w:del>
      <w:r w:rsidR="00722E03">
        <w:rPr>
          <w:rFonts w:ascii="Arial" w:hAnsi="Arial" w:cs="Arial"/>
          <w:color w:val="2E3033"/>
          <w:szCs w:val="21"/>
          <w:shd w:val="clear" w:color="auto" w:fill="FFFFFF"/>
        </w:rPr>
        <w:t xml:space="preserve">evice A responds, </w:t>
      </w:r>
      <w:ins w:id="274" w:author="Man WONG" w:date="2021-07-12T11:30:00Z">
        <w:r w:rsidR="002814E2">
          <w:rPr>
            <w:rFonts w:ascii="Arial" w:hAnsi="Arial" w:cs="Arial"/>
            <w:color w:val="2E3033"/>
            <w:szCs w:val="21"/>
            <w:shd w:val="clear" w:color="auto" w:fill="FFFFFF"/>
          </w:rPr>
          <w:t>generating two more time stamps</w:t>
        </w:r>
      </w:ins>
      <w:ins w:id="275" w:author="Man WONG" w:date="2021-07-12T11:31:00Z">
        <w:r w:rsidR="00F71084">
          <w:rPr>
            <w:rFonts w:ascii="Arial" w:hAnsi="Arial" w:cs="Arial"/>
            <w:color w:val="2E3033"/>
            <w:szCs w:val="21"/>
            <w:shd w:val="clear" w:color="auto" w:fill="FFFFFF"/>
          </w:rPr>
          <w:t xml:space="preserve"> </w:t>
        </w:r>
      </w:ins>
      <m:oMath>
        <m:sSub>
          <m:sSubPr>
            <m:ctrlPr>
              <w:ins w:id="276" w:author="Man WONG" w:date="2021-07-12T11:31:00Z">
                <w:rPr>
                  <w:rFonts w:ascii="Cambria Math" w:hAnsi="Cambria Math" w:cs="Arial"/>
                  <w:i/>
                  <w:color w:val="2E3033"/>
                  <w:szCs w:val="21"/>
                  <w:shd w:val="clear" w:color="auto" w:fill="FFFFFF"/>
                </w:rPr>
              </w:ins>
            </m:ctrlPr>
          </m:sSubPr>
          <m:e>
            <m:r>
              <w:ins w:id="277" w:author="Man WONG" w:date="2021-07-12T11:31:00Z">
                <w:rPr>
                  <w:rFonts w:ascii="Cambria Math" w:hAnsi="Cambria Math" w:cs="Arial"/>
                  <w:color w:val="2E3033"/>
                  <w:szCs w:val="21"/>
                  <w:shd w:val="clear" w:color="auto" w:fill="FFFFFF"/>
                </w:rPr>
                <m:t>T</m:t>
              </w:ins>
            </m:r>
          </m:e>
          <m:sub>
            <m:r>
              <w:ins w:id="278" w:author="Man WONG" w:date="2021-07-12T11:31:00Z">
                <m:rPr>
                  <m:sty m:val="p"/>
                </m:rPr>
                <w:rPr>
                  <w:rFonts w:ascii="Cambria Math" w:hAnsi="Cambria Math" w:cs="Arial"/>
                  <w:color w:val="2E3033"/>
                  <w:szCs w:val="21"/>
                  <w:shd w:val="clear" w:color="auto" w:fill="FFFFFF"/>
                </w:rPr>
                <m:t>round2</m:t>
              </w:ins>
            </m:r>
          </m:sub>
        </m:sSub>
      </m:oMath>
      <w:ins w:id="279" w:author="Man WONG" w:date="2021-07-12T11:31:00Z">
        <w:r w:rsidR="00F71084">
          <w:rPr>
            <w:rFonts w:ascii="Arial" w:hAnsi="Arial" w:cs="Arial"/>
            <w:color w:val="2E3033"/>
            <w:szCs w:val="21"/>
            <w:shd w:val="clear" w:color="auto" w:fill="FFFFFF"/>
          </w:rPr>
          <w:t xml:space="preserve"> and</w:t>
        </w:r>
        <w:r w:rsidR="00F71084" w:rsidRPr="00B93CCF">
          <w:rPr>
            <w:rFonts w:ascii="Arial" w:hAnsi="Arial" w:cs="Arial"/>
            <w:color w:val="2E3033"/>
            <w:szCs w:val="21"/>
            <w:shd w:val="clear" w:color="auto" w:fill="FFFFFF"/>
          </w:rPr>
          <w:t xml:space="preserve"> </w:t>
        </w:r>
      </w:ins>
      <m:oMath>
        <m:sSub>
          <m:sSubPr>
            <m:ctrlPr>
              <w:ins w:id="280" w:author="Man WONG" w:date="2021-07-12T11:31:00Z">
                <w:rPr>
                  <w:rFonts w:ascii="Cambria Math" w:hAnsi="Cambria Math" w:cs="Arial"/>
                  <w:i/>
                  <w:color w:val="2E3033"/>
                  <w:szCs w:val="21"/>
                  <w:shd w:val="clear" w:color="auto" w:fill="FFFFFF"/>
                </w:rPr>
              </w:ins>
            </m:ctrlPr>
          </m:sSubPr>
          <m:e>
            <m:r>
              <w:ins w:id="281" w:author="Man WONG" w:date="2021-07-12T11:31:00Z">
                <w:rPr>
                  <w:rFonts w:ascii="Cambria Math" w:hAnsi="Cambria Math" w:cs="Arial"/>
                  <w:color w:val="2E3033"/>
                  <w:szCs w:val="21"/>
                  <w:shd w:val="clear" w:color="auto" w:fill="FFFFFF"/>
                </w:rPr>
                <m:t>T</m:t>
              </w:ins>
            </m:r>
          </m:e>
          <m:sub>
            <m:r>
              <w:ins w:id="282" w:author="Man WONG" w:date="2021-07-12T11:31:00Z">
                <m:rPr>
                  <m:sty m:val="p"/>
                </m:rPr>
                <w:rPr>
                  <w:rFonts w:ascii="Cambria Math" w:hAnsi="Cambria Math" w:cs="Arial"/>
                  <w:color w:val="2E3033"/>
                  <w:szCs w:val="21"/>
                  <w:shd w:val="clear" w:color="auto" w:fill="FFFFFF"/>
                </w:rPr>
                <m:t>reply2</m:t>
              </w:ins>
            </m:r>
          </m:sub>
        </m:sSub>
      </m:oMath>
      <w:ins w:id="283" w:author="Man WONG" w:date="2021-07-12T11:30:00Z">
        <w:r w:rsidR="00F71084">
          <w:rPr>
            <w:rFonts w:ascii="Arial" w:hAnsi="Arial" w:cs="Arial"/>
            <w:color w:val="2E3033"/>
            <w:szCs w:val="21"/>
            <w:shd w:val="clear" w:color="auto" w:fill="FFFFFF"/>
          </w:rPr>
          <w:t>.</w:t>
        </w:r>
      </w:ins>
      <w:del w:id="284" w:author="Man WONG" w:date="2021-07-12T11:30:00Z">
        <w:r w:rsidR="00722E03" w:rsidDel="00F71084">
          <w:rPr>
            <w:rFonts w:ascii="Arial" w:hAnsi="Arial" w:cs="Arial"/>
            <w:color w:val="2E3033"/>
            <w:szCs w:val="21"/>
            <w:shd w:val="clear" w:color="auto" w:fill="FFFFFF"/>
          </w:rPr>
          <w:delText xml:space="preserve">and also gets four different timestamps. </w:delText>
        </w:r>
      </w:del>
      <w:del w:id="285" w:author="Man WONG" w:date="2021-07-12T11:31:00Z">
        <w:r w:rsidR="00722E03" w:rsidDel="00F71084">
          <w:rPr>
            <w:rFonts w:ascii="Arial" w:hAnsi="Arial" w:cs="Arial"/>
            <w:color w:val="2E3033"/>
            <w:szCs w:val="21"/>
            <w:shd w:val="clear" w:color="auto" w:fill="FFFFFF"/>
          </w:rPr>
          <w:delText xml:space="preserve">Finally, the following four time differences can be obtained: </w:delText>
        </w:r>
      </w:del>
      <m:oMath>
        <m:r>
          <w:del w:id="286" w:author="Man WONG" w:date="2021-07-12T09:42:00Z">
            <m:rPr>
              <m:sty m:val="p"/>
            </m:rPr>
            <w:rPr>
              <w:rFonts w:ascii="Cambria Math" w:hAnsi="Cambria Math" w:cs="Arial"/>
              <w:color w:val="2E3033"/>
              <w:szCs w:val="21"/>
              <w:shd w:val="clear" w:color="auto" w:fill="FFFFFF"/>
              <w:rPrChange w:id="287" w:author="Man WONG" w:date="2021-07-12T09:42:00Z">
                <w:rPr>
                  <w:rFonts w:ascii="Cambria Math" w:hAnsi="Cambria Math" w:cs="Arial"/>
                  <w:color w:val="2E3033"/>
                  <w:szCs w:val="21"/>
                  <w:shd w:val="clear" w:color="auto" w:fill="FFFFFF"/>
                </w:rPr>
              </w:rPrChange>
            </w:rPr>
            <m:t>Tround1</m:t>
          </w:del>
        </m:r>
      </m:oMath>
      <w:del w:id="288" w:author="Man WONG" w:date="2021-07-12T11:31:00Z">
        <w:r w:rsidR="00722E03" w:rsidRPr="00B93CCF" w:rsidDel="00F71084">
          <w:rPr>
            <w:rFonts w:ascii="Arial" w:hAnsi="Arial" w:cs="Arial"/>
            <w:color w:val="2E3033"/>
            <w:szCs w:val="21"/>
            <w:shd w:val="clear" w:color="auto" w:fill="FFFFFF"/>
          </w:rPr>
          <w:delText xml:space="preserve">, </w:delText>
        </w:r>
      </w:del>
      <w:del w:id="289" w:author="Man WONG" w:date="2021-07-12T09:42:00Z">
        <w:r w:rsidR="00722E03" w:rsidRPr="00B93CCF" w:rsidDel="0060608C">
          <w:rPr>
            <w:rFonts w:ascii="Arial" w:hAnsi="Arial" w:cs="Arial" w:hint="eastAsia"/>
            <w:color w:val="2E3033"/>
            <w:szCs w:val="21"/>
            <w:shd w:val="clear" w:color="auto" w:fill="FFFFFF"/>
          </w:rPr>
          <w:delText>Treply1</w:delText>
        </w:r>
      </w:del>
      <w:del w:id="290" w:author="Man WONG" w:date="2021-07-12T11:31:00Z">
        <w:r w:rsidR="00722E03" w:rsidRPr="00B93CCF" w:rsidDel="00F71084">
          <w:rPr>
            <w:rFonts w:ascii="Arial" w:hAnsi="Arial" w:cs="Arial"/>
            <w:color w:val="2E3033"/>
            <w:szCs w:val="21"/>
            <w:shd w:val="clear" w:color="auto" w:fill="FFFFFF"/>
          </w:rPr>
          <w:delText xml:space="preserve">, </w:delText>
        </w:r>
      </w:del>
      <w:del w:id="291" w:author="Man WONG" w:date="2021-07-12T09:42:00Z">
        <w:r w:rsidR="00722E03" w:rsidRPr="00B93CCF" w:rsidDel="0060608C">
          <w:rPr>
            <w:rFonts w:ascii="Arial" w:hAnsi="Arial" w:cs="Arial" w:hint="eastAsia"/>
            <w:color w:val="2E3033"/>
            <w:szCs w:val="21"/>
            <w:shd w:val="clear" w:color="auto" w:fill="FFFFFF"/>
          </w:rPr>
          <w:delText>Tround2</w:delText>
        </w:r>
      </w:del>
      <w:del w:id="292" w:author="Man WONG" w:date="2021-07-12T11:31:00Z">
        <w:r w:rsidR="00722E03" w:rsidRPr="00B93CCF" w:rsidDel="00F71084">
          <w:rPr>
            <w:rFonts w:ascii="Arial" w:hAnsi="Arial" w:cs="Arial"/>
            <w:color w:val="2E3033"/>
            <w:szCs w:val="21"/>
            <w:shd w:val="clear" w:color="auto" w:fill="FFFFFF"/>
          </w:rPr>
          <w:delText xml:space="preserve">, </w:delText>
        </w:r>
      </w:del>
      <w:del w:id="293" w:author="Man WONG" w:date="2021-07-12T09:42:00Z">
        <w:r w:rsidR="00722E03" w:rsidRPr="00B93CCF" w:rsidDel="0060608C">
          <w:rPr>
            <w:rFonts w:ascii="Arial" w:hAnsi="Arial" w:cs="Arial" w:hint="eastAsia"/>
            <w:color w:val="2E3033"/>
            <w:szCs w:val="21"/>
            <w:shd w:val="clear" w:color="auto" w:fill="FFFFFF"/>
          </w:rPr>
          <w:delText>Treply2</w:delText>
        </w:r>
      </w:del>
    </w:p>
    <w:p w14:paraId="09D195E4" w14:textId="2E1930A5" w:rsidR="00722E03" w:rsidRPr="00B93CCF" w:rsidRDefault="00722E03" w:rsidP="00E240AC">
      <w:pPr>
        <w:ind w:left="360"/>
        <w:rPr>
          <w:rFonts w:ascii="Arial" w:hAnsi="Arial" w:cs="Arial"/>
          <w:color w:val="2E3033"/>
          <w:szCs w:val="21"/>
          <w:shd w:val="clear" w:color="auto" w:fill="FFFFFF"/>
        </w:rPr>
      </w:pPr>
      <w:r w:rsidRPr="00B93CCF">
        <w:rPr>
          <w:rFonts w:ascii="Arial" w:hAnsi="Arial" w:cs="Arial"/>
          <w:noProof/>
          <w:color w:val="2E3033"/>
          <w:szCs w:val="21"/>
          <w:shd w:val="clear" w:color="auto" w:fill="FFFFFF"/>
        </w:rPr>
        <w:drawing>
          <wp:inline distT="0" distB="0" distL="0" distR="0" wp14:anchorId="176C01AF" wp14:editId="258964F3">
            <wp:extent cx="4762500" cy="15430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2500" cy="1543050"/>
                    </a:xfrm>
                    <a:prstGeom prst="rect">
                      <a:avLst/>
                    </a:prstGeom>
                  </pic:spPr>
                </pic:pic>
              </a:graphicData>
            </a:graphic>
          </wp:inline>
        </w:drawing>
      </w:r>
    </w:p>
    <w:p w14:paraId="4DE303C8" w14:textId="3CE6CBD0" w:rsidR="00722E03" w:rsidRPr="00B93CCF" w:rsidRDefault="00722E03" w:rsidP="00722E03">
      <w:pPr>
        <w:ind w:left="360"/>
        <w:rPr>
          <w:rFonts w:ascii="Arial" w:hAnsi="Arial" w:cs="Arial"/>
          <w:color w:val="2E3033"/>
          <w:szCs w:val="21"/>
          <w:shd w:val="clear" w:color="auto" w:fill="FFFFFF"/>
        </w:rPr>
      </w:pPr>
      <w:r w:rsidRPr="00B93CCF">
        <w:rPr>
          <w:rFonts w:ascii="Arial" w:hAnsi="Arial" w:cs="Arial" w:hint="eastAsia"/>
          <w:color w:val="2E3033"/>
          <w:szCs w:val="21"/>
          <w:shd w:val="clear" w:color="auto" w:fill="FFFFFF"/>
        </w:rPr>
        <w:t>3</w:t>
      </w:r>
      <w:r w:rsidRPr="00B93CCF">
        <w:rPr>
          <w:rFonts w:ascii="Arial" w:hAnsi="Arial" w:cs="Arial"/>
          <w:color w:val="2E3033"/>
          <w:szCs w:val="21"/>
          <w:shd w:val="clear" w:color="auto" w:fill="FFFFFF"/>
        </w:rPr>
        <w:t xml:space="preserve"> Messages:</w:t>
      </w:r>
      <w:r w:rsidRPr="00722E03">
        <w:rPr>
          <w:rFonts w:ascii="Arial" w:hAnsi="Arial" w:cs="Arial"/>
          <w:color w:val="2E3033"/>
          <w:szCs w:val="21"/>
          <w:shd w:val="clear" w:color="auto" w:fill="FFFFFF"/>
        </w:rPr>
        <w:t xml:space="preserve"> </w:t>
      </w:r>
      <w:r>
        <w:rPr>
          <w:rFonts w:ascii="Arial" w:hAnsi="Arial" w:cs="Arial"/>
          <w:color w:val="2E3033"/>
          <w:szCs w:val="21"/>
          <w:shd w:val="clear" w:color="auto" w:fill="FFFFFF"/>
        </w:rPr>
        <w:t xml:space="preserve">Compared with the </w:t>
      </w:r>
      <w:proofErr w:type="gramStart"/>
      <w:r>
        <w:rPr>
          <w:rFonts w:ascii="Arial" w:hAnsi="Arial" w:cs="Arial"/>
          <w:color w:val="2E3033"/>
          <w:szCs w:val="21"/>
          <w:shd w:val="clear" w:color="auto" w:fill="FFFFFF"/>
        </w:rPr>
        <w:t>4 message</w:t>
      </w:r>
      <w:proofErr w:type="gramEnd"/>
      <w:r>
        <w:rPr>
          <w:rFonts w:ascii="Arial" w:hAnsi="Arial" w:cs="Arial"/>
          <w:color w:val="2E3033"/>
          <w:szCs w:val="21"/>
          <w:shd w:val="clear" w:color="auto" w:fill="FFFFFF"/>
        </w:rPr>
        <w:t xml:space="preserve"> mode, the initiation of the second ranging is avoided. </w:t>
      </w:r>
      <w:commentRangeStart w:id="294"/>
      <w:commentRangeStart w:id="295"/>
      <w:r>
        <w:rPr>
          <w:rFonts w:ascii="Arial" w:hAnsi="Arial" w:cs="Arial"/>
          <w:color w:val="2E3033"/>
          <w:szCs w:val="21"/>
          <w:shd w:val="clear" w:color="auto" w:fill="FFFFFF"/>
        </w:rPr>
        <w:t xml:space="preserve">When the </w:t>
      </w:r>
      <w:ins w:id="296" w:author="Man WONG" w:date="2021-07-12T11:39:00Z">
        <w:r w:rsidR="00C646A7">
          <w:rPr>
            <w:rFonts w:ascii="Arial" w:hAnsi="Arial" w:cs="Arial"/>
            <w:color w:val="2E3033"/>
            <w:szCs w:val="21"/>
            <w:shd w:val="clear" w:color="auto" w:fill="FFFFFF"/>
          </w:rPr>
          <w:t>D</w:t>
        </w:r>
      </w:ins>
      <w:del w:id="297" w:author="Man WONG" w:date="2021-07-12T11:39:00Z">
        <w:r w:rsidDel="00C646A7">
          <w:rPr>
            <w:rFonts w:ascii="Arial" w:hAnsi="Arial" w:cs="Arial"/>
            <w:color w:val="2E3033"/>
            <w:szCs w:val="21"/>
            <w:shd w:val="clear" w:color="auto" w:fill="FFFFFF"/>
          </w:rPr>
          <w:delText>d</w:delText>
        </w:r>
      </w:del>
      <w:r>
        <w:rPr>
          <w:rFonts w:ascii="Arial" w:hAnsi="Arial" w:cs="Arial"/>
          <w:color w:val="2E3033"/>
          <w:szCs w:val="21"/>
          <w:shd w:val="clear" w:color="auto" w:fill="FFFFFF"/>
        </w:rPr>
        <w:t>evice A receives the data, it will immediately return the data,</w:t>
      </w:r>
      <w:commentRangeEnd w:id="294"/>
      <w:r w:rsidR="0051665E">
        <w:rPr>
          <w:rStyle w:val="a8"/>
        </w:rPr>
        <w:commentReference w:id="294"/>
      </w:r>
      <w:commentRangeEnd w:id="295"/>
      <w:r w:rsidR="00FC2146">
        <w:rPr>
          <w:rStyle w:val="a8"/>
        </w:rPr>
        <w:commentReference w:id="295"/>
      </w:r>
      <w:r>
        <w:rPr>
          <w:rFonts w:ascii="Arial" w:hAnsi="Arial" w:cs="Arial"/>
          <w:color w:val="2E3033"/>
          <w:szCs w:val="21"/>
          <w:shd w:val="clear" w:color="auto" w:fill="FFFFFF"/>
        </w:rPr>
        <w:t xml:space="preserve"> and finally the following </w:t>
      </w:r>
      <w:proofErr w:type="gramStart"/>
      <w:r>
        <w:rPr>
          <w:rFonts w:ascii="Arial" w:hAnsi="Arial" w:cs="Arial"/>
          <w:color w:val="2E3033"/>
          <w:szCs w:val="21"/>
          <w:shd w:val="clear" w:color="auto" w:fill="FFFFFF"/>
        </w:rPr>
        <w:t>four time</w:t>
      </w:r>
      <w:proofErr w:type="gramEnd"/>
      <w:r>
        <w:rPr>
          <w:rFonts w:ascii="Arial" w:hAnsi="Arial" w:cs="Arial"/>
          <w:color w:val="2E3033"/>
          <w:szCs w:val="21"/>
          <w:shd w:val="clear" w:color="auto" w:fill="FFFFFF"/>
        </w:rPr>
        <w:t xml:space="preserve"> differences can be obtained: </w:t>
      </w:r>
      <m:oMath>
        <m:sSub>
          <m:sSubPr>
            <m:ctrlPr>
              <w:ins w:id="298" w:author="Man WONG" w:date="2021-07-12T09:42:00Z">
                <w:rPr>
                  <w:rFonts w:ascii="Cambria Math" w:hAnsi="Cambria Math" w:cs="Arial"/>
                  <w:i/>
                  <w:color w:val="2E3033"/>
                  <w:szCs w:val="21"/>
                  <w:shd w:val="clear" w:color="auto" w:fill="FFFFFF"/>
                </w:rPr>
              </w:ins>
            </m:ctrlPr>
          </m:sSubPr>
          <m:e>
            <m:r>
              <w:ins w:id="299" w:author="Man WONG" w:date="2021-07-12T09:42:00Z">
                <w:rPr>
                  <w:rFonts w:ascii="Cambria Math" w:hAnsi="Cambria Math" w:cs="Arial"/>
                  <w:color w:val="2E3033"/>
                  <w:szCs w:val="21"/>
                  <w:shd w:val="clear" w:color="auto" w:fill="FFFFFF"/>
                </w:rPr>
                <m:t>T</m:t>
              </w:ins>
            </m:r>
          </m:e>
          <m:sub>
            <m:r>
              <w:ins w:id="300" w:author="Man WONG" w:date="2021-07-12T09:42:00Z">
                <m:rPr>
                  <m:sty m:val="p"/>
                </m:rPr>
                <w:rPr>
                  <w:rFonts w:ascii="Cambria Math" w:hAnsi="Cambria Math" w:cs="Arial"/>
                  <w:color w:val="2E3033"/>
                  <w:szCs w:val="21"/>
                  <w:shd w:val="clear" w:color="auto" w:fill="FFFFFF"/>
                </w:rPr>
                <m:t>round1</m:t>
              </w:ins>
            </m:r>
          </m:sub>
        </m:sSub>
      </m:oMath>
      <w:del w:id="301" w:author="Man WONG" w:date="2021-07-12T09:42:00Z">
        <w:r w:rsidRPr="00B93CCF" w:rsidDel="0060608C">
          <w:rPr>
            <w:rFonts w:ascii="Arial" w:hAnsi="Arial" w:cs="Arial" w:hint="eastAsia"/>
            <w:color w:val="2E3033"/>
            <w:szCs w:val="21"/>
            <w:shd w:val="clear" w:color="auto" w:fill="FFFFFF"/>
          </w:rPr>
          <w:delText>Tround</w:delText>
        </w:r>
        <w:r w:rsidRPr="00B93CCF" w:rsidDel="0060608C">
          <w:rPr>
            <w:rFonts w:ascii="Arial" w:hAnsi="Arial" w:cs="Arial"/>
            <w:color w:val="2E3033"/>
            <w:szCs w:val="21"/>
            <w:shd w:val="clear" w:color="auto" w:fill="FFFFFF"/>
          </w:rPr>
          <w:delText>1</w:delText>
        </w:r>
      </w:del>
      <w:r w:rsidRPr="00B93CCF">
        <w:rPr>
          <w:rFonts w:ascii="Arial" w:hAnsi="Arial" w:cs="Arial"/>
          <w:color w:val="2E3033"/>
          <w:szCs w:val="21"/>
          <w:shd w:val="clear" w:color="auto" w:fill="FFFFFF"/>
        </w:rPr>
        <w:t xml:space="preserve">, </w:t>
      </w:r>
      <m:oMath>
        <m:sSub>
          <m:sSubPr>
            <m:ctrlPr>
              <w:ins w:id="302" w:author="Man WONG" w:date="2021-07-12T09:43:00Z">
                <w:rPr>
                  <w:rFonts w:ascii="Cambria Math" w:hAnsi="Cambria Math" w:cs="Arial"/>
                  <w:i/>
                  <w:color w:val="2E3033"/>
                  <w:szCs w:val="21"/>
                  <w:shd w:val="clear" w:color="auto" w:fill="FFFFFF"/>
                </w:rPr>
              </w:ins>
            </m:ctrlPr>
          </m:sSubPr>
          <m:e>
            <m:r>
              <w:ins w:id="303" w:author="Man WONG" w:date="2021-07-12T09:43:00Z">
                <w:rPr>
                  <w:rFonts w:ascii="Cambria Math" w:hAnsi="Cambria Math" w:cs="Arial"/>
                  <w:color w:val="2E3033"/>
                  <w:szCs w:val="21"/>
                  <w:shd w:val="clear" w:color="auto" w:fill="FFFFFF"/>
                </w:rPr>
                <m:t>T</m:t>
              </w:ins>
            </m:r>
          </m:e>
          <m:sub>
            <m:r>
              <w:ins w:id="304" w:author="Man WONG" w:date="2021-07-12T09:43:00Z">
                <m:rPr>
                  <m:sty m:val="p"/>
                </m:rPr>
                <w:rPr>
                  <w:rFonts w:ascii="Cambria Math" w:hAnsi="Cambria Math" w:cs="Arial"/>
                  <w:color w:val="2E3033"/>
                  <w:szCs w:val="21"/>
                  <w:shd w:val="clear" w:color="auto" w:fill="FFFFFF"/>
                </w:rPr>
                <m:t>reply1</m:t>
              </w:ins>
            </m:r>
          </m:sub>
        </m:sSub>
      </m:oMath>
      <w:del w:id="305" w:author="Man WONG" w:date="2021-07-12T09:43:00Z">
        <w:r w:rsidRPr="00B93CCF" w:rsidDel="0060608C">
          <w:rPr>
            <w:rFonts w:ascii="Arial" w:hAnsi="Arial" w:cs="Arial" w:hint="eastAsia"/>
            <w:color w:val="2E3033"/>
            <w:szCs w:val="21"/>
            <w:shd w:val="clear" w:color="auto" w:fill="FFFFFF"/>
          </w:rPr>
          <w:delText>Treply1</w:delText>
        </w:r>
      </w:del>
      <w:r w:rsidRPr="00B93CCF">
        <w:rPr>
          <w:rFonts w:ascii="Arial" w:hAnsi="Arial" w:cs="Arial"/>
          <w:color w:val="2E3033"/>
          <w:szCs w:val="21"/>
          <w:shd w:val="clear" w:color="auto" w:fill="FFFFFF"/>
        </w:rPr>
        <w:t xml:space="preserve">, </w:t>
      </w:r>
      <m:oMath>
        <m:sSub>
          <m:sSubPr>
            <m:ctrlPr>
              <w:ins w:id="306" w:author="Man WONG" w:date="2021-07-12T09:43:00Z">
                <w:rPr>
                  <w:rFonts w:ascii="Cambria Math" w:hAnsi="Cambria Math" w:cs="Arial"/>
                  <w:i/>
                  <w:color w:val="2E3033"/>
                  <w:szCs w:val="21"/>
                  <w:shd w:val="clear" w:color="auto" w:fill="FFFFFF"/>
                </w:rPr>
              </w:ins>
            </m:ctrlPr>
          </m:sSubPr>
          <m:e>
            <m:r>
              <w:ins w:id="307" w:author="Man WONG" w:date="2021-07-12T09:43:00Z">
                <w:rPr>
                  <w:rFonts w:ascii="Cambria Math" w:hAnsi="Cambria Math" w:cs="Arial"/>
                  <w:color w:val="2E3033"/>
                  <w:szCs w:val="21"/>
                  <w:shd w:val="clear" w:color="auto" w:fill="FFFFFF"/>
                </w:rPr>
                <m:t>T</m:t>
              </w:ins>
            </m:r>
          </m:e>
          <m:sub>
            <m:r>
              <w:ins w:id="308" w:author="Man WONG" w:date="2021-07-12T09:43:00Z">
                <m:rPr>
                  <m:sty m:val="p"/>
                </m:rPr>
                <w:rPr>
                  <w:rFonts w:ascii="Cambria Math" w:hAnsi="Cambria Math" w:cs="Arial"/>
                  <w:color w:val="2E3033"/>
                  <w:szCs w:val="21"/>
                  <w:shd w:val="clear" w:color="auto" w:fill="FFFFFF"/>
                </w:rPr>
                <m:t>round2</m:t>
              </w:ins>
            </m:r>
          </m:sub>
        </m:sSub>
      </m:oMath>
      <w:del w:id="309" w:author="Man WONG" w:date="2021-07-12T09:43:00Z">
        <w:r w:rsidRPr="00B93CCF" w:rsidDel="0060608C">
          <w:rPr>
            <w:rFonts w:ascii="Arial" w:hAnsi="Arial" w:cs="Arial" w:hint="eastAsia"/>
            <w:color w:val="2E3033"/>
            <w:szCs w:val="21"/>
            <w:shd w:val="clear" w:color="auto" w:fill="FFFFFF"/>
          </w:rPr>
          <w:delText>Tround2</w:delText>
        </w:r>
      </w:del>
      <w:r w:rsidRPr="00B93CCF">
        <w:rPr>
          <w:rFonts w:ascii="Arial" w:hAnsi="Arial" w:cs="Arial"/>
          <w:color w:val="2E3033"/>
          <w:szCs w:val="21"/>
          <w:shd w:val="clear" w:color="auto" w:fill="FFFFFF"/>
        </w:rPr>
        <w:t xml:space="preserve">, </w:t>
      </w:r>
      <m:oMath>
        <m:sSub>
          <m:sSubPr>
            <m:ctrlPr>
              <w:ins w:id="310" w:author="Man WONG" w:date="2021-07-12T09:43:00Z">
                <w:rPr>
                  <w:rFonts w:ascii="Cambria Math" w:hAnsi="Cambria Math" w:cs="Arial"/>
                  <w:i/>
                  <w:color w:val="2E3033"/>
                  <w:szCs w:val="21"/>
                  <w:shd w:val="clear" w:color="auto" w:fill="FFFFFF"/>
                </w:rPr>
              </w:ins>
            </m:ctrlPr>
          </m:sSubPr>
          <m:e>
            <m:r>
              <w:ins w:id="311" w:author="Man WONG" w:date="2021-07-12T09:43:00Z">
                <w:rPr>
                  <w:rFonts w:ascii="Cambria Math" w:hAnsi="Cambria Math" w:cs="Arial"/>
                  <w:color w:val="2E3033"/>
                  <w:szCs w:val="21"/>
                  <w:shd w:val="clear" w:color="auto" w:fill="FFFFFF"/>
                </w:rPr>
                <m:t>T</m:t>
              </w:ins>
            </m:r>
          </m:e>
          <m:sub>
            <m:r>
              <w:ins w:id="312" w:author="Man WONG" w:date="2021-07-12T09:43:00Z">
                <m:rPr>
                  <m:sty m:val="p"/>
                </m:rPr>
                <w:rPr>
                  <w:rFonts w:ascii="Cambria Math" w:hAnsi="Cambria Math" w:cs="Arial"/>
                  <w:color w:val="2E3033"/>
                  <w:szCs w:val="21"/>
                  <w:shd w:val="clear" w:color="auto" w:fill="FFFFFF"/>
                </w:rPr>
                <m:t>reply2</m:t>
              </w:ins>
            </m:r>
          </m:sub>
        </m:sSub>
      </m:oMath>
      <w:ins w:id="313" w:author="Man WONG" w:date="2021-07-12T09:43:00Z">
        <w:r w:rsidR="0060608C">
          <w:rPr>
            <w:rFonts w:ascii="Arial" w:hAnsi="Arial" w:cs="Arial"/>
            <w:color w:val="2E3033"/>
            <w:szCs w:val="21"/>
            <w:shd w:val="clear" w:color="auto" w:fill="FFFFFF"/>
          </w:rPr>
          <w:t>.</w:t>
        </w:r>
      </w:ins>
      <w:del w:id="314" w:author="Man WONG" w:date="2021-07-12T09:43:00Z">
        <w:r w:rsidRPr="00B93CCF" w:rsidDel="0060608C">
          <w:rPr>
            <w:rFonts w:ascii="Arial" w:hAnsi="Arial" w:cs="Arial" w:hint="eastAsia"/>
            <w:color w:val="2E3033"/>
            <w:szCs w:val="21"/>
            <w:shd w:val="clear" w:color="auto" w:fill="FFFFFF"/>
          </w:rPr>
          <w:delText>Treply2</w:delText>
        </w:r>
      </w:del>
    </w:p>
    <w:p w14:paraId="650F0E1D" w14:textId="5FE34282" w:rsidR="00722E03" w:rsidRPr="00B93CCF" w:rsidRDefault="00722E03" w:rsidP="00E240AC">
      <w:pPr>
        <w:ind w:left="360"/>
        <w:rPr>
          <w:rFonts w:ascii="Arial" w:hAnsi="Arial" w:cs="Arial"/>
          <w:color w:val="2E3033"/>
          <w:szCs w:val="21"/>
          <w:shd w:val="clear" w:color="auto" w:fill="FFFFFF"/>
        </w:rPr>
      </w:pPr>
      <w:r w:rsidRPr="00B93CCF">
        <w:rPr>
          <w:rFonts w:ascii="Arial" w:hAnsi="Arial" w:cs="Arial"/>
          <w:noProof/>
          <w:color w:val="2E3033"/>
          <w:szCs w:val="21"/>
          <w:shd w:val="clear" w:color="auto" w:fill="FFFFFF"/>
        </w:rPr>
        <w:drawing>
          <wp:inline distT="0" distB="0" distL="0" distR="0" wp14:anchorId="2C7B59A2" wp14:editId="132A5E9E">
            <wp:extent cx="4762500" cy="1885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2500" cy="1885950"/>
                    </a:xfrm>
                    <a:prstGeom prst="rect">
                      <a:avLst/>
                    </a:prstGeom>
                  </pic:spPr>
                </pic:pic>
              </a:graphicData>
            </a:graphic>
          </wp:inline>
        </w:drawing>
      </w:r>
    </w:p>
    <w:p w14:paraId="4A269C9F" w14:textId="6961679B" w:rsidR="00722E03" w:rsidRDefault="00722E03" w:rsidP="00722E03">
      <w:pPr>
        <w:ind w:left="360"/>
        <w:rPr>
          <w:rFonts w:ascii="Arial" w:hAnsi="Arial" w:cs="Arial"/>
          <w:color w:val="2E3033"/>
          <w:szCs w:val="21"/>
          <w:shd w:val="clear" w:color="auto" w:fill="FFFFFF"/>
        </w:rPr>
      </w:pPr>
      <w:r>
        <w:rPr>
          <w:rFonts w:ascii="Arial" w:hAnsi="Arial" w:cs="Arial"/>
          <w:color w:val="2E3033"/>
          <w:szCs w:val="21"/>
          <w:shd w:val="clear" w:color="auto" w:fill="FFFFFF"/>
        </w:rPr>
        <w:t>The calculation method of flight time for bilateral and two-way ranging, whether it is 4-message mode or 3-message mode, can be calculated by the following formula:</w:t>
      </w:r>
    </w:p>
    <w:p w14:paraId="58D0A702" w14:textId="531A7BD3" w:rsidR="00722E03" w:rsidRDefault="00722E03" w:rsidP="00722E03">
      <w:pPr>
        <w:ind w:left="360"/>
        <w:rPr>
          <w:rFonts w:ascii="Arial" w:hAnsi="Arial" w:cs="Arial"/>
          <w:color w:val="2E3033"/>
          <w:szCs w:val="21"/>
          <w:shd w:val="clear" w:color="auto" w:fill="FFFFFF"/>
        </w:rPr>
      </w:pPr>
      <w:r w:rsidRPr="00B93CCF">
        <w:rPr>
          <w:rFonts w:ascii="Arial" w:hAnsi="Arial" w:cs="Arial"/>
          <w:noProof/>
          <w:color w:val="2E3033"/>
          <w:szCs w:val="21"/>
          <w:shd w:val="clear" w:color="auto" w:fill="FFFFFF"/>
        </w:rPr>
        <w:drawing>
          <wp:inline distT="0" distB="0" distL="0" distR="0" wp14:anchorId="7DAE3697" wp14:editId="1F71280F">
            <wp:extent cx="4105275" cy="7143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5275" cy="714375"/>
                    </a:xfrm>
                    <a:prstGeom prst="rect">
                      <a:avLst/>
                    </a:prstGeom>
                  </pic:spPr>
                </pic:pic>
              </a:graphicData>
            </a:graphic>
          </wp:inline>
        </w:drawing>
      </w:r>
    </w:p>
    <w:p w14:paraId="3A0D2638" w14:textId="735E9E24" w:rsidR="00722E03" w:rsidRDefault="00722E03" w:rsidP="00722E03">
      <w:pPr>
        <w:ind w:left="360"/>
        <w:rPr>
          <w:rFonts w:ascii="Arial" w:hAnsi="Arial" w:cs="Arial"/>
          <w:color w:val="2E3033"/>
          <w:szCs w:val="21"/>
          <w:shd w:val="clear" w:color="auto" w:fill="FFFFFF"/>
        </w:rPr>
      </w:pPr>
      <w:del w:id="315" w:author="Man WONG" w:date="2021-07-12T11:46:00Z">
        <w:r w:rsidRPr="007D652D" w:rsidDel="00C574B6">
          <w:rPr>
            <w:rFonts w:ascii="Arial" w:hAnsi="Arial" w:cs="Arial"/>
            <w:color w:val="2E3033"/>
            <w:szCs w:val="21"/>
            <w:shd w:val="clear" w:color="auto" w:fill="FFFFFF"/>
          </w:rPr>
          <w:delText>Double-sided Two-way Ranging</w:delText>
        </w:r>
      </w:del>
      <w:ins w:id="316" w:author="Man WONG" w:date="2021-07-12T11:46:00Z">
        <w:r w:rsidR="00C574B6">
          <w:rPr>
            <w:rFonts w:ascii="Arial" w:hAnsi="Arial" w:cs="Arial"/>
            <w:color w:val="2E3033"/>
            <w:szCs w:val="21"/>
            <w:shd w:val="clear" w:color="auto" w:fill="FFFFFF"/>
          </w:rPr>
          <w:t>The corresponding</w:t>
        </w:r>
      </w:ins>
      <w:r>
        <w:rPr>
          <w:rFonts w:ascii="Arial" w:hAnsi="Arial" w:cs="Arial"/>
          <w:color w:val="2E3033"/>
          <w:szCs w:val="21"/>
          <w:shd w:val="clear" w:color="auto" w:fill="FFFFFF"/>
        </w:rPr>
        <w:t xml:space="preserve"> flight time error analysis:</w:t>
      </w:r>
    </w:p>
    <w:p w14:paraId="25B1B489" w14:textId="656E120E" w:rsidR="00434484" w:rsidRPr="00B93CCF" w:rsidRDefault="00434484" w:rsidP="00722E03">
      <w:pPr>
        <w:ind w:left="360"/>
        <w:rPr>
          <w:rFonts w:ascii="Arial" w:hAnsi="Arial" w:cs="Arial"/>
          <w:color w:val="2E3033"/>
          <w:szCs w:val="21"/>
          <w:shd w:val="clear" w:color="auto" w:fill="FFFFFF"/>
        </w:rPr>
      </w:pPr>
      <w:r>
        <w:rPr>
          <w:rFonts w:ascii="Arial" w:hAnsi="Arial" w:cs="Arial"/>
          <w:color w:val="2E3033"/>
          <w:szCs w:val="21"/>
          <w:shd w:val="clear" w:color="auto" w:fill="FFFFFF"/>
        </w:rPr>
        <w:t xml:space="preserve">The above ranging mechanisms are asymmetric ranging methods, because they do not have to be the same for response time. Even with a </w:t>
      </w:r>
      <w:proofErr w:type="gramStart"/>
      <w:r>
        <w:rPr>
          <w:rFonts w:ascii="Arial" w:hAnsi="Arial" w:cs="Arial"/>
          <w:color w:val="2E3033"/>
          <w:szCs w:val="21"/>
          <w:shd w:val="clear" w:color="auto" w:fill="FFFFFF"/>
        </w:rPr>
        <w:t>20</w:t>
      </w:r>
      <w:ins w:id="317" w:author="Man WONG" w:date="2021-07-12T09:44:00Z">
        <w:r w:rsidR="0072271B">
          <w:rPr>
            <w:rFonts w:ascii="Arial" w:hAnsi="Arial" w:cs="Arial"/>
            <w:color w:val="2E3033"/>
            <w:szCs w:val="21"/>
            <w:shd w:val="clear" w:color="auto" w:fill="FFFFFF"/>
          </w:rPr>
          <w:t xml:space="preserve"> </w:t>
        </w:r>
      </w:ins>
      <w:r>
        <w:rPr>
          <w:rFonts w:ascii="Arial" w:hAnsi="Arial" w:cs="Arial"/>
          <w:color w:val="2E3033"/>
          <w:szCs w:val="21"/>
          <w:shd w:val="clear" w:color="auto" w:fill="FFFFFF"/>
        </w:rPr>
        <w:t>ppm</w:t>
      </w:r>
      <w:proofErr w:type="gramEnd"/>
      <w:r>
        <w:rPr>
          <w:rFonts w:ascii="Arial" w:hAnsi="Arial" w:cs="Arial"/>
          <w:color w:val="2E3033"/>
          <w:szCs w:val="21"/>
          <w:shd w:val="clear" w:color="auto" w:fill="FFFFFF"/>
        </w:rPr>
        <w:t xml:space="preserve"> crystal, the clock error is in the Picosecond level. The error formula is as follows:</w:t>
      </w:r>
      <w:r w:rsidRPr="00B93CCF">
        <w:rPr>
          <w:rFonts w:ascii="Arial" w:hAnsi="Arial" w:cs="Arial"/>
          <w:color w:val="2E3033"/>
          <w:szCs w:val="21"/>
          <w:shd w:val="clear" w:color="auto" w:fill="FFFFFF"/>
        </w:rPr>
        <w:t xml:space="preserve"> </w:t>
      </w:r>
    </w:p>
    <w:p w14:paraId="531118A7" w14:textId="77777777" w:rsidR="00434484" w:rsidRPr="00B93CCF" w:rsidRDefault="00434484" w:rsidP="00722E03">
      <w:pPr>
        <w:ind w:left="360"/>
        <w:rPr>
          <w:rFonts w:ascii="Arial" w:hAnsi="Arial" w:cs="Arial"/>
          <w:color w:val="2E3033"/>
          <w:szCs w:val="21"/>
          <w:shd w:val="clear" w:color="auto" w:fill="FFFFFF"/>
        </w:rPr>
      </w:pPr>
      <w:commentRangeStart w:id="318"/>
      <w:commentRangeStart w:id="319"/>
      <w:r w:rsidRPr="00B93CCF">
        <w:rPr>
          <w:rFonts w:ascii="Arial" w:hAnsi="Arial" w:cs="Arial"/>
          <w:noProof/>
          <w:color w:val="2E3033"/>
          <w:szCs w:val="21"/>
          <w:shd w:val="clear" w:color="auto" w:fill="FFFFFF"/>
        </w:rPr>
        <w:drawing>
          <wp:inline distT="0" distB="0" distL="0" distR="0" wp14:anchorId="67F637B6" wp14:editId="6BC437E0">
            <wp:extent cx="2857500" cy="6572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500" cy="657225"/>
                    </a:xfrm>
                    <a:prstGeom prst="rect">
                      <a:avLst/>
                    </a:prstGeom>
                  </pic:spPr>
                </pic:pic>
              </a:graphicData>
            </a:graphic>
          </wp:inline>
        </w:drawing>
      </w:r>
      <w:commentRangeEnd w:id="318"/>
      <w:r w:rsidR="00E769DB">
        <w:rPr>
          <w:rStyle w:val="a8"/>
        </w:rPr>
        <w:commentReference w:id="318"/>
      </w:r>
      <w:commentRangeEnd w:id="319"/>
      <w:r w:rsidR="006E7062">
        <w:rPr>
          <w:rStyle w:val="a8"/>
        </w:rPr>
        <w:commentReference w:id="319"/>
      </w:r>
      <w:r w:rsidRPr="00B93CCF">
        <w:rPr>
          <w:rFonts w:ascii="Arial" w:hAnsi="Arial" w:cs="Arial"/>
          <w:color w:val="2E3033"/>
          <w:szCs w:val="21"/>
          <w:shd w:val="clear" w:color="auto" w:fill="FFFFFF"/>
        </w:rPr>
        <w:t xml:space="preserve"> </w:t>
      </w:r>
    </w:p>
    <w:p w14:paraId="3B643463" w14:textId="39744508" w:rsidR="00434484" w:rsidRPr="00B93CCF" w:rsidRDefault="00434484" w:rsidP="00722E03">
      <w:pPr>
        <w:ind w:left="360"/>
        <w:rPr>
          <w:rFonts w:ascii="Arial" w:hAnsi="Arial" w:cs="Arial"/>
          <w:color w:val="2E3033"/>
          <w:szCs w:val="21"/>
          <w:shd w:val="clear" w:color="auto" w:fill="FFFFFF"/>
        </w:rPr>
      </w:pPr>
      <w:r>
        <w:rPr>
          <w:rFonts w:ascii="Arial" w:hAnsi="Arial" w:cs="Arial"/>
          <w:color w:val="2E3033"/>
          <w:szCs w:val="21"/>
          <w:shd w:val="clear" w:color="auto" w:fill="FFFFFF"/>
        </w:rPr>
        <w:t xml:space="preserve">Device A runs at the required frequency </w:t>
      </w:r>
      <w:commentRangeStart w:id="320"/>
      <w:commentRangeStart w:id="321"/>
      <m:oMath>
        <m:sSub>
          <m:sSubPr>
            <m:ctrlPr>
              <w:ins w:id="322" w:author="Man WONG" w:date="2021-07-12T09:44:00Z">
                <w:rPr>
                  <w:rFonts w:ascii="Cambria Math" w:hAnsi="Cambria Math" w:cs="Arial"/>
                  <w:i/>
                  <w:color w:val="2E3033"/>
                  <w:szCs w:val="21"/>
                  <w:shd w:val="clear" w:color="auto" w:fill="FFFFFF"/>
                </w:rPr>
              </w:ins>
            </m:ctrlPr>
          </m:sSubPr>
          <m:e>
            <m:r>
              <w:ins w:id="323" w:author="Man WONG" w:date="2021-07-12T09:44:00Z">
                <w:rPr>
                  <w:rFonts w:ascii="Cambria Math" w:hAnsi="Cambria Math" w:cs="Arial"/>
                  <w:color w:val="2E3033"/>
                  <w:szCs w:val="21"/>
                  <w:shd w:val="clear" w:color="auto" w:fill="FFFFFF"/>
                </w:rPr>
                <m:t>k</m:t>
              </w:ins>
            </m:r>
          </m:e>
          <m:sub>
            <m:r>
              <w:ins w:id="324" w:author="Man WONG" w:date="2021-07-12T09:44:00Z">
                <m:rPr>
                  <m:sty m:val="p"/>
                </m:rPr>
                <w:rPr>
                  <w:rFonts w:ascii="Cambria Math" w:hAnsi="Cambria Math" w:cs="Arial"/>
                  <w:color w:val="2E3033"/>
                  <w:szCs w:val="21"/>
                  <w:shd w:val="clear" w:color="auto" w:fill="FFFFFF"/>
                </w:rPr>
                <m:t>a</m:t>
              </w:ins>
            </m:r>
          </m:sub>
        </m:sSub>
        <w:commentRangeEnd w:id="320"/>
        <m:r>
          <w:ins w:id="325" w:author="Man WONG" w:date="2021-07-12T11:48:00Z">
            <m:rPr>
              <m:sty m:val="p"/>
            </m:rPr>
            <w:rPr>
              <w:rStyle w:val="a8"/>
            </w:rPr>
            <w:commentReference w:id="320"/>
          </w:ins>
        </m:r>
        <w:commentRangeEnd w:id="321"/>
        <m:r>
          <m:rPr>
            <m:sty m:val="p"/>
          </m:rPr>
          <w:rPr>
            <w:rStyle w:val="a8"/>
          </w:rPr>
          <w:commentReference w:id="321"/>
        </m:r>
        <m:sSub>
          <m:sSubPr>
            <m:ctrlPr>
              <w:ins w:id="327" w:author="Man WONG" w:date="2021-07-12T11:47:00Z">
                <w:rPr>
                  <w:rFonts w:ascii="Cambria Math" w:hAnsi="Cambria Math" w:cs="Arial"/>
                  <w:i/>
                  <w:color w:val="2E3033"/>
                  <w:szCs w:val="21"/>
                  <w:shd w:val="clear" w:color="auto" w:fill="FFFFFF"/>
                </w:rPr>
              </w:ins>
            </m:ctrlPr>
          </m:sSubPr>
          <m:e>
            <m:r>
              <w:ins w:id="328" w:author="Man WONG" w:date="2021-07-12T11:47:00Z">
                <w:rPr>
                  <w:rFonts w:ascii="Cambria Math" w:hAnsi="Cambria Math" w:cs="Arial"/>
                  <w:color w:val="2E3033"/>
                  <w:szCs w:val="21"/>
                  <w:shd w:val="clear" w:color="auto" w:fill="FFFFFF"/>
                </w:rPr>
                <m:t>f</m:t>
              </w:ins>
            </m:r>
          </m:e>
          <m:sub>
            <m:r>
              <w:ins w:id="329" w:author="Man WONG" w:date="2021-07-12T11:47:00Z">
                <m:rPr>
                  <m:sty m:val="p"/>
                </m:rPr>
                <w:rPr>
                  <w:rFonts w:ascii="Cambria Math" w:hAnsi="Cambria Math" w:cs="Arial"/>
                  <w:color w:val="2E3033"/>
                  <w:szCs w:val="21"/>
                  <w:shd w:val="clear" w:color="auto" w:fill="FFFFFF"/>
                </w:rPr>
                <m:t>clk</m:t>
              </w:ins>
            </m:r>
          </m:sub>
        </m:sSub>
      </m:oMath>
      <w:del w:id="330" w:author="Man WONG" w:date="2021-07-12T09:44:00Z">
        <w:r w:rsidDel="0072271B">
          <w:rPr>
            <w:rFonts w:ascii="Arial" w:hAnsi="Arial" w:cs="Arial"/>
            <w:color w:val="2E3033"/>
            <w:szCs w:val="21"/>
            <w:shd w:val="clear" w:color="auto" w:fill="FFFFFF"/>
          </w:rPr>
          <w:delText>Ka</w:delText>
        </w:r>
      </w:del>
      <w:r>
        <w:rPr>
          <w:rFonts w:ascii="Arial" w:hAnsi="Arial" w:cs="Arial"/>
          <w:color w:val="2E3033"/>
          <w:szCs w:val="21"/>
          <w:shd w:val="clear" w:color="auto" w:fill="FFFFFF"/>
        </w:rPr>
        <w:t xml:space="preserve">, and Device B runs at the required frequency </w:t>
      </w:r>
      <m:oMath>
        <m:sSub>
          <m:sSubPr>
            <m:ctrlPr>
              <w:ins w:id="331" w:author="Man WONG" w:date="2021-07-12T09:45:00Z">
                <w:rPr>
                  <w:rFonts w:ascii="Cambria Math" w:hAnsi="Cambria Math" w:cs="Arial"/>
                  <w:i/>
                  <w:color w:val="2E3033"/>
                  <w:szCs w:val="21"/>
                  <w:shd w:val="clear" w:color="auto" w:fill="FFFFFF"/>
                </w:rPr>
              </w:ins>
            </m:ctrlPr>
          </m:sSubPr>
          <m:e>
            <m:r>
              <w:ins w:id="332" w:author="Man WONG" w:date="2021-07-12T09:45:00Z">
                <w:rPr>
                  <w:rFonts w:ascii="Cambria Math" w:hAnsi="Cambria Math" w:cs="Arial"/>
                  <w:color w:val="2E3033"/>
                  <w:szCs w:val="21"/>
                  <w:shd w:val="clear" w:color="auto" w:fill="FFFFFF"/>
                </w:rPr>
                <m:t>k</m:t>
              </w:ins>
            </m:r>
          </m:e>
          <m:sub>
            <m:r>
              <w:ins w:id="333" w:author="Man WONG" w:date="2021-07-12T09:45:00Z">
                <m:rPr>
                  <m:sty m:val="p"/>
                </m:rPr>
                <w:rPr>
                  <w:rFonts w:ascii="Cambria Math" w:hAnsi="Cambria Math" w:cs="Arial"/>
                  <w:color w:val="2E3033"/>
                  <w:szCs w:val="21"/>
                  <w:shd w:val="clear" w:color="auto" w:fill="FFFFFF"/>
                </w:rPr>
                <m:t>b</m:t>
              </w:ins>
            </m:r>
          </m:sub>
        </m:sSub>
        <m:sSub>
          <m:sSubPr>
            <m:ctrlPr>
              <w:ins w:id="334" w:author="Man WONG" w:date="2021-07-12T11:47:00Z">
                <w:rPr>
                  <w:rFonts w:ascii="Cambria Math" w:hAnsi="Cambria Math" w:cs="Arial"/>
                  <w:i/>
                  <w:color w:val="2E3033"/>
                  <w:szCs w:val="21"/>
                  <w:shd w:val="clear" w:color="auto" w:fill="FFFFFF"/>
                </w:rPr>
              </w:ins>
            </m:ctrlPr>
          </m:sSubPr>
          <m:e>
            <m:r>
              <w:ins w:id="335" w:author="Man WONG" w:date="2021-07-12T11:47:00Z">
                <w:rPr>
                  <w:rFonts w:ascii="Cambria Math" w:hAnsi="Cambria Math" w:cs="Arial"/>
                  <w:color w:val="2E3033"/>
                  <w:szCs w:val="21"/>
                  <w:shd w:val="clear" w:color="auto" w:fill="FFFFFF"/>
                </w:rPr>
                <m:t>f</m:t>
              </w:ins>
            </m:r>
          </m:e>
          <m:sub>
            <m:r>
              <w:ins w:id="336" w:author="Man WONG" w:date="2021-07-12T11:47:00Z">
                <m:rPr>
                  <m:sty m:val="p"/>
                </m:rPr>
                <w:rPr>
                  <w:rFonts w:ascii="Cambria Math" w:hAnsi="Cambria Math" w:cs="Arial"/>
                  <w:color w:val="2E3033"/>
                  <w:szCs w:val="21"/>
                  <w:shd w:val="clear" w:color="auto" w:fill="FFFFFF"/>
                </w:rPr>
                <m:t>clk</m:t>
              </w:ins>
            </m:r>
          </m:sub>
        </m:sSub>
      </m:oMath>
      <w:del w:id="337" w:author="Man WONG" w:date="2021-07-12T09:45:00Z">
        <w:r w:rsidDel="0072271B">
          <w:rPr>
            <w:rFonts w:ascii="Arial" w:hAnsi="Arial" w:cs="Arial"/>
            <w:color w:val="2E3033"/>
            <w:szCs w:val="21"/>
            <w:shd w:val="clear" w:color="auto" w:fill="FFFFFF"/>
          </w:rPr>
          <w:delText>Kb</w:delText>
        </w:r>
      </w:del>
      <w:r>
        <w:rPr>
          <w:rFonts w:ascii="Arial" w:hAnsi="Arial" w:cs="Arial"/>
          <w:color w:val="2E3033"/>
          <w:szCs w:val="21"/>
          <w:shd w:val="clear" w:color="auto" w:fill="FFFFFF"/>
        </w:rPr>
        <w:t xml:space="preserve">. Both </w:t>
      </w:r>
      <m:oMath>
        <m:sSub>
          <m:sSubPr>
            <m:ctrlPr>
              <w:ins w:id="338" w:author="Man WONG" w:date="2021-07-12T09:45:00Z">
                <w:rPr>
                  <w:rFonts w:ascii="Cambria Math" w:hAnsi="Cambria Math" w:cs="Arial"/>
                  <w:i/>
                  <w:color w:val="2E3033"/>
                  <w:szCs w:val="21"/>
                  <w:shd w:val="clear" w:color="auto" w:fill="FFFFFF"/>
                </w:rPr>
              </w:ins>
            </m:ctrlPr>
          </m:sSubPr>
          <m:e>
            <m:r>
              <w:ins w:id="339" w:author="Man WONG" w:date="2021-07-12T09:45:00Z">
                <w:rPr>
                  <w:rFonts w:ascii="Cambria Math" w:hAnsi="Cambria Math" w:cs="Arial"/>
                  <w:color w:val="2E3033"/>
                  <w:szCs w:val="21"/>
                  <w:shd w:val="clear" w:color="auto" w:fill="FFFFFF"/>
                </w:rPr>
                <m:t>k</m:t>
              </w:ins>
            </m:r>
          </m:e>
          <m:sub>
            <m:r>
              <w:ins w:id="340" w:author="Man WONG" w:date="2021-07-12T09:45:00Z">
                <m:rPr>
                  <m:sty m:val="p"/>
                </m:rPr>
                <w:rPr>
                  <w:rFonts w:ascii="Cambria Math" w:hAnsi="Cambria Math" w:cs="Arial"/>
                  <w:color w:val="2E3033"/>
                  <w:szCs w:val="21"/>
                  <w:shd w:val="clear" w:color="auto" w:fill="FFFFFF"/>
                </w:rPr>
                <m:t>a</m:t>
              </w:ins>
            </m:r>
          </m:sub>
        </m:sSub>
      </m:oMath>
      <w:del w:id="341" w:author="Man WONG" w:date="2021-07-12T09:45:00Z">
        <w:r w:rsidDel="0072271B">
          <w:rPr>
            <w:rFonts w:ascii="Arial" w:hAnsi="Arial" w:cs="Arial"/>
            <w:color w:val="2E3033"/>
            <w:szCs w:val="21"/>
            <w:shd w:val="clear" w:color="auto" w:fill="FFFFFF"/>
          </w:rPr>
          <w:delText>Ka</w:delText>
        </w:r>
      </w:del>
      <w:r>
        <w:rPr>
          <w:rFonts w:ascii="Arial" w:hAnsi="Arial" w:cs="Arial"/>
          <w:color w:val="2E3033"/>
          <w:szCs w:val="21"/>
          <w:shd w:val="clear" w:color="auto" w:fill="FFFFFF"/>
        </w:rPr>
        <w:t xml:space="preserve"> and </w:t>
      </w:r>
      <m:oMath>
        <m:sSub>
          <m:sSubPr>
            <m:ctrlPr>
              <w:ins w:id="342" w:author="Man WONG" w:date="2021-07-12T09:45:00Z">
                <w:rPr>
                  <w:rFonts w:ascii="Cambria Math" w:hAnsi="Cambria Math" w:cs="Arial"/>
                  <w:i/>
                  <w:color w:val="2E3033"/>
                  <w:szCs w:val="21"/>
                  <w:shd w:val="clear" w:color="auto" w:fill="FFFFFF"/>
                </w:rPr>
              </w:ins>
            </m:ctrlPr>
          </m:sSubPr>
          <m:e>
            <m:r>
              <w:ins w:id="343" w:author="Man WONG" w:date="2021-07-12T09:45:00Z">
                <w:rPr>
                  <w:rFonts w:ascii="Cambria Math" w:hAnsi="Cambria Math" w:cs="Arial"/>
                  <w:color w:val="2E3033"/>
                  <w:szCs w:val="21"/>
                  <w:shd w:val="clear" w:color="auto" w:fill="FFFFFF"/>
                </w:rPr>
                <m:t>k</m:t>
              </w:ins>
            </m:r>
          </m:e>
          <m:sub>
            <m:r>
              <w:ins w:id="344" w:author="Man WONG" w:date="2021-07-12T09:45:00Z">
                <m:rPr>
                  <m:sty m:val="p"/>
                </m:rPr>
                <w:rPr>
                  <w:rFonts w:ascii="Cambria Math" w:hAnsi="Cambria Math" w:cs="Arial"/>
                  <w:color w:val="2E3033"/>
                  <w:szCs w:val="21"/>
                  <w:shd w:val="clear" w:color="auto" w:fill="FFFFFF"/>
                </w:rPr>
                <m:t>b</m:t>
              </w:ins>
            </m:r>
          </m:sub>
        </m:sSub>
      </m:oMath>
      <w:del w:id="345" w:author="Man WONG" w:date="2021-07-12T09:45:00Z">
        <w:r w:rsidDel="0072271B">
          <w:rPr>
            <w:rFonts w:ascii="Arial" w:hAnsi="Arial" w:cs="Arial"/>
            <w:color w:val="2E3033"/>
            <w:szCs w:val="21"/>
            <w:shd w:val="clear" w:color="auto" w:fill="FFFFFF"/>
          </w:rPr>
          <w:delText>Kb</w:delText>
        </w:r>
      </w:del>
      <w:r>
        <w:rPr>
          <w:rFonts w:ascii="Arial" w:hAnsi="Arial" w:cs="Arial"/>
          <w:color w:val="2E3033"/>
          <w:szCs w:val="21"/>
          <w:shd w:val="clear" w:color="auto" w:fill="FFFFFF"/>
        </w:rPr>
        <w:t xml:space="preserve"> are close to the value 1.</w:t>
      </w:r>
      <w:r w:rsidRPr="00B93CCF">
        <w:rPr>
          <w:rFonts w:ascii="Arial" w:hAnsi="Arial" w:cs="Arial"/>
          <w:color w:val="2E3033"/>
          <w:szCs w:val="21"/>
          <w:shd w:val="clear" w:color="auto" w:fill="FFFFFF"/>
        </w:rPr>
        <w:t xml:space="preserve"> </w:t>
      </w:r>
    </w:p>
    <w:p w14:paraId="4229BB53" w14:textId="360946F8" w:rsidR="00434484" w:rsidRPr="00B93CCF" w:rsidRDefault="00434484" w:rsidP="00722E03">
      <w:pPr>
        <w:ind w:left="360"/>
        <w:rPr>
          <w:rFonts w:ascii="Arial" w:hAnsi="Arial" w:cs="Arial"/>
          <w:color w:val="2E3033"/>
          <w:szCs w:val="21"/>
          <w:shd w:val="clear" w:color="auto" w:fill="FFFFFF"/>
        </w:rPr>
      </w:pPr>
      <w:r>
        <w:rPr>
          <w:rFonts w:ascii="Arial" w:hAnsi="Arial" w:cs="Arial"/>
          <w:color w:val="2E3033"/>
          <w:szCs w:val="21"/>
          <w:shd w:val="clear" w:color="auto" w:fill="FFFFFF"/>
        </w:rPr>
        <w:t xml:space="preserve">To figure out the value of the error, if </w:t>
      </w:r>
      <w:ins w:id="346" w:author="Man WONG" w:date="2021-07-12T09:45:00Z">
        <w:r w:rsidR="0072271B">
          <w:rPr>
            <w:rFonts w:ascii="Arial" w:hAnsi="Arial" w:cs="Arial"/>
            <w:color w:val="2E3033"/>
            <w:szCs w:val="21"/>
            <w:shd w:val="clear" w:color="auto" w:fill="FFFFFF"/>
          </w:rPr>
          <w:t>D</w:t>
        </w:r>
      </w:ins>
      <w:del w:id="347" w:author="Man WONG" w:date="2021-07-12T09:45:00Z">
        <w:r w:rsidDel="0072271B">
          <w:rPr>
            <w:rFonts w:ascii="Arial" w:hAnsi="Arial" w:cs="Arial"/>
            <w:color w:val="2E3033"/>
            <w:szCs w:val="21"/>
            <w:shd w:val="clear" w:color="auto" w:fill="FFFFFF"/>
          </w:rPr>
          <w:delText>d</w:delText>
        </w:r>
      </w:del>
      <w:r>
        <w:rPr>
          <w:rFonts w:ascii="Arial" w:hAnsi="Arial" w:cs="Arial"/>
          <w:color w:val="2E3033"/>
          <w:szCs w:val="21"/>
          <w:shd w:val="clear" w:color="auto" w:fill="FFFFFF"/>
        </w:rPr>
        <w:t>evice</w:t>
      </w:r>
      <w:ins w:id="348" w:author="Man WONG" w:date="2021-07-12T09:45:00Z">
        <w:r w:rsidR="0072271B">
          <w:rPr>
            <w:rFonts w:ascii="Arial" w:hAnsi="Arial" w:cs="Arial"/>
            <w:color w:val="2E3033"/>
            <w:szCs w:val="21"/>
            <w:shd w:val="clear" w:color="auto" w:fill="FFFFFF"/>
          </w:rPr>
          <w:t>s</w:t>
        </w:r>
      </w:ins>
      <w:r>
        <w:rPr>
          <w:rFonts w:ascii="Arial" w:hAnsi="Arial" w:cs="Arial"/>
          <w:color w:val="2E3033"/>
          <w:szCs w:val="21"/>
          <w:shd w:val="clear" w:color="auto" w:fill="FFFFFF"/>
        </w:rPr>
        <w:t xml:space="preserve"> A and B are running with poor crystal oscillation (20</w:t>
      </w:r>
      <w:ins w:id="349" w:author="Man WONG" w:date="2021-07-12T09:45:00Z">
        <w:r w:rsidR="0072271B">
          <w:rPr>
            <w:rFonts w:ascii="Arial" w:hAnsi="Arial" w:cs="Arial"/>
            <w:color w:val="2E3033"/>
            <w:szCs w:val="21"/>
            <w:shd w:val="clear" w:color="auto" w:fill="FFFFFF"/>
          </w:rPr>
          <w:t xml:space="preserve"> </w:t>
        </w:r>
      </w:ins>
      <w:r>
        <w:rPr>
          <w:rFonts w:ascii="Arial" w:hAnsi="Arial" w:cs="Arial"/>
          <w:color w:val="2E3033"/>
          <w:szCs w:val="21"/>
          <w:shd w:val="clear" w:color="auto" w:fill="FFFFFF"/>
        </w:rPr>
        <w:t xml:space="preserve">ppm error), for example, </w:t>
      </w:r>
      <w:ins w:id="350" w:author="Man WONG" w:date="2021-07-12T09:45:00Z">
        <w:r w:rsidR="0072271B">
          <w:rPr>
            <w:rFonts w:ascii="Arial" w:hAnsi="Arial" w:cs="Arial"/>
            <w:color w:val="2E3033"/>
            <w:szCs w:val="21"/>
            <w:shd w:val="clear" w:color="auto" w:fill="FFFFFF"/>
          </w:rPr>
          <w:t>D</w:t>
        </w:r>
      </w:ins>
      <w:del w:id="351" w:author="Man WONG" w:date="2021-07-12T09:45:00Z">
        <w:r w:rsidDel="0072271B">
          <w:rPr>
            <w:rFonts w:ascii="Arial" w:hAnsi="Arial" w:cs="Arial"/>
            <w:color w:val="2E3033"/>
            <w:szCs w:val="21"/>
            <w:shd w:val="clear" w:color="auto" w:fill="FFFFFF"/>
          </w:rPr>
          <w:delText>d</w:delText>
        </w:r>
      </w:del>
      <w:r>
        <w:rPr>
          <w:rFonts w:ascii="Arial" w:hAnsi="Arial" w:cs="Arial"/>
          <w:color w:val="2E3033"/>
          <w:szCs w:val="21"/>
          <w:shd w:val="clear" w:color="auto" w:fill="FFFFFF"/>
        </w:rPr>
        <w:t>evice A is 20</w:t>
      </w:r>
      <w:ins w:id="352" w:author="Man WONG" w:date="2021-07-12T09:46:00Z">
        <w:r w:rsidR="0072271B">
          <w:rPr>
            <w:rFonts w:ascii="Arial" w:hAnsi="Arial" w:cs="Arial"/>
            <w:color w:val="2E3033"/>
            <w:szCs w:val="21"/>
            <w:shd w:val="clear" w:color="auto" w:fill="FFFFFF"/>
          </w:rPr>
          <w:t>-</w:t>
        </w:r>
      </w:ins>
      <w:r>
        <w:rPr>
          <w:rFonts w:ascii="Arial" w:hAnsi="Arial" w:cs="Arial"/>
          <w:color w:val="2E3033"/>
          <w:szCs w:val="21"/>
          <w:shd w:val="clear" w:color="auto" w:fill="FFFFFF"/>
        </w:rPr>
        <w:t xml:space="preserve">ppm slower, </w:t>
      </w:r>
      <w:ins w:id="353" w:author="Man WONG" w:date="2021-07-12T09:46:00Z">
        <w:r w:rsidR="0072271B">
          <w:rPr>
            <w:rFonts w:ascii="Arial" w:hAnsi="Arial" w:cs="Arial"/>
            <w:color w:val="2E3033"/>
            <w:szCs w:val="21"/>
            <w:shd w:val="clear" w:color="auto" w:fill="FFFFFF"/>
          </w:rPr>
          <w:t>D</w:t>
        </w:r>
      </w:ins>
      <w:del w:id="354" w:author="Man WONG" w:date="2021-07-12T09:46:00Z">
        <w:r w:rsidDel="0072271B">
          <w:rPr>
            <w:rFonts w:ascii="Arial" w:hAnsi="Arial" w:cs="Arial"/>
            <w:color w:val="2E3033"/>
            <w:szCs w:val="21"/>
            <w:shd w:val="clear" w:color="auto" w:fill="FFFFFF"/>
          </w:rPr>
          <w:delText>d</w:delText>
        </w:r>
      </w:del>
      <w:r>
        <w:rPr>
          <w:rFonts w:ascii="Arial" w:hAnsi="Arial" w:cs="Arial"/>
          <w:color w:val="2E3033"/>
          <w:szCs w:val="21"/>
          <w:shd w:val="clear" w:color="auto" w:fill="FFFFFF"/>
        </w:rPr>
        <w:t>evice B is 20</w:t>
      </w:r>
      <w:ins w:id="355" w:author="Man WONG" w:date="2021-07-12T09:46:00Z">
        <w:r w:rsidR="0072271B">
          <w:rPr>
            <w:rFonts w:ascii="Arial" w:hAnsi="Arial" w:cs="Arial"/>
            <w:color w:val="2E3033"/>
            <w:szCs w:val="21"/>
            <w:shd w:val="clear" w:color="auto" w:fill="FFFFFF"/>
          </w:rPr>
          <w:t xml:space="preserve"> </w:t>
        </w:r>
      </w:ins>
      <w:r>
        <w:rPr>
          <w:rFonts w:ascii="Arial" w:hAnsi="Arial" w:cs="Arial"/>
          <w:color w:val="2E3033"/>
          <w:szCs w:val="21"/>
          <w:shd w:val="clear" w:color="auto" w:fill="FFFFFF"/>
        </w:rPr>
        <w:t xml:space="preserve">ppm faster, or put over, this will result in </w:t>
      </w:r>
      <w:ins w:id="356" w:author="Man WONG" w:date="2021-07-12T09:46:00Z">
        <w:r w:rsidR="0072271B">
          <w:rPr>
            <w:rFonts w:ascii="Arial" w:hAnsi="Arial" w:cs="Arial"/>
            <w:color w:val="2E3033"/>
            <w:szCs w:val="21"/>
            <w:shd w:val="clear" w:color="auto" w:fill="FFFFFF"/>
          </w:rPr>
          <w:t>a</w:t>
        </w:r>
      </w:ins>
      <w:del w:id="357" w:author="Man WONG" w:date="2021-07-12T09:46:00Z">
        <w:r w:rsidDel="0072271B">
          <w:rPr>
            <w:rFonts w:ascii="Arial" w:hAnsi="Arial" w:cs="Arial"/>
            <w:color w:val="2E3033"/>
            <w:szCs w:val="21"/>
            <w:shd w:val="clear" w:color="auto" w:fill="FFFFFF"/>
          </w:rPr>
          <w:delText>A</w:delText>
        </w:r>
      </w:del>
      <w:r>
        <w:rPr>
          <w:rFonts w:ascii="Arial" w:hAnsi="Arial" w:cs="Arial"/>
          <w:color w:val="2E3033"/>
          <w:szCs w:val="21"/>
          <w:shd w:val="clear" w:color="auto" w:fill="FFFFFF"/>
        </w:rPr>
        <w:t xml:space="preserve"> total error of 40</w:t>
      </w:r>
      <w:ins w:id="358" w:author="Man WONG" w:date="2021-07-12T09:46:00Z">
        <w:r w:rsidR="0072271B">
          <w:rPr>
            <w:rFonts w:ascii="Arial" w:hAnsi="Arial" w:cs="Arial"/>
            <w:color w:val="2E3033"/>
            <w:szCs w:val="21"/>
            <w:shd w:val="clear" w:color="auto" w:fill="FFFFFF"/>
          </w:rPr>
          <w:t xml:space="preserve"> </w:t>
        </w:r>
      </w:ins>
      <w:r>
        <w:rPr>
          <w:rFonts w:ascii="Arial" w:hAnsi="Arial" w:cs="Arial"/>
          <w:color w:val="2E3033"/>
          <w:szCs w:val="21"/>
          <w:shd w:val="clear" w:color="auto" w:fill="FFFFFF"/>
        </w:rPr>
        <w:t xml:space="preserve">ppm, so </w:t>
      </w:r>
      <m:oMath>
        <m:sSub>
          <m:sSubPr>
            <m:ctrlPr>
              <w:ins w:id="359" w:author="Man WONG" w:date="2021-07-12T09:46:00Z">
                <w:rPr>
                  <w:rFonts w:ascii="Cambria Math" w:hAnsi="Cambria Math" w:cs="Arial"/>
                  <w:i/>
                  <w:color w:val="2E3033"/>
                  <w:szCs w:val="21"/>
                  <w:shd w:val="clear" w:color="auto" w:fill="FFFFFF"/>
                </w:rPr>
              </w:ins>
            </m:ctrlPr>
          </m:sSubPr>
          <m:e>
            <m:r>
              <w:ins w:id="360" w:author="Man WONG" w:date="2021-07-12T09:46:00Z">
                <w:rPr>
                  <w:rFonts w:ascii="Cambria Math" w:hAnsi="Cambria Math" w:cs="Arial"/>
                  <w:color w:val="2E3033"/>
                  <w:szCs w:val="21"/>
                  <w:shd w:val="clear" w:color="auto" w:fill="FFFFFF"/>
                </w:rPr>
                <m:t>k</m:t>
              </w:ins>
            </m:r>
          </m:e>
          <m:sub>
            <m:r>
              <w:ins w:id="361" w:author="Man WONG" w:date="2021-07-12T09:46:00Z">
                <m:rPr>
                  <m:sty m:val="p"/>
                </m:rPr>
                <w:rPr>
                  <w:rFonts w:ascii="Cambria Math" w:hAnsi="Cambria Math" w:cs="Arial"/>
                  <w:color w:val="2E3033"/>
                  <w:szCs w:val="21"/>
                  <w:shd w:val="clear" w:color="auto" w:fill="FFFFFF"/>
                </w:rPr>
                <m:t>a</m:t>
              </w:ins>
            </m:r>
          </m:sub>
        </m:sSub>
      </m:oMath>
      <w:ins w:id="362" w:author="Man WONG" w:date="2021-07-12T09:46:00Z">
        <w:r w:rsidR="0072271B">
          <w:rPr>
            <w:rFonts w:ascii="Arial" w:hAnsi="Arial" w:cs="Arial"/>
            <w:color w:val="2E3033"/>
            <w:szCs w:val="21"/>
            <w:shd w:val="clear" w:color="auto" w:fill="FFFFFF"/>
          </w:rPr>
          <w:t xml:space="preserve"> and </w:t>
        </w:r>
      </w:ins>
      <m:oMath>
        <m:sSub>
          <m:sSubPr>
            <m:ctrlPr>
              <w:ins w:id="363" w:author="Man WONG" w:date="2021-07-12T09:46:00Z">
                <w:rPr>
                  <w:rFonts w:ascii="Cambria Math" w:hAnsi="Cambria Math" w:cs="Arial"/>
                  <w:i/>
                  <w:color w:val="2E3033"/>
                  <w:szCs w:val="21"/>
                  <w:shd w:val="clear" w:color="auto" w:fill="FFFFFF"/>
                </w:rPr>
              </w:ins>
            </m:ctrlPr>
          </m:sSubPr>
          <m:e>
            <m:r>
              <w:ins w:id="364" w:author="Man WONG" w:date="2021-07-12T09:46:00Z">
                <w:rPr>
                  <w:rFonts w:ascii="Cambria Math" w:hAnsi="Cambria Math" w:cs="Arial"/>
                  <w:color w:val="2E3033"/>
                  <w:szCs w:val="21"/>
                  <w:shd w:val="clear" w:color="auto" w:fill="FFFFFF"/>
                </w:rPr>
                <m:t>k</m:t>
              </w:ins>
            </m:r>
          </m:e>
          <m:sub>
            <m:r>
              <w:ins w:id="365" w:author="Man WONG" w:date="2021-07-12T09:46:00Z">
                <m:rPr>
                  <m:sty m:val="p"/>
                </m:rPr>
                <w:rPr>
                  <w:rFonts w:ascii="Cambria Math" w:hAnsi="Cambria Math" w:cs="Arial"/>
                  <w:color w:val="2E3033"/>
                  <w:szCs w:val="21"/>
                  <w:shd w:val="clear" w:color="auto" w:fill="FFFFFF"/>
                </w:rPr>
                <m:t>b</m:t>
              </w:ins>
            </m:r>
          </m:sub>
        </m:sSub>
      </m:oMath>
      <w:del w:id="366" w:author="Man WONG" w:date="2021-07-12T09:46:00Z">
        <w:r w:rsidDel="0072271B">
          <w:rPr>
            <w:rFonts w:ascii="Arial" w:hAnsi="Arial" w:cs="Arial"/>
            <w:color w:val="2E3033"/>
            <w:szCs w:val="21"/>
            <w:shd w:val="clear" w:color="auto" w:fill="FFFFFF"/>
          </w:rPr>
          <w:delText>Ka and Kb</w:delText>
        </w:r>
      </w:del>
      <w:r>
        <w:rPr>
          <w:rFonts w:ascii="Arial" w:hAnsi="Arial" w:cs="Arial"/>
          <w:color w:val="2E3033"/>
          <w:szCs w:val="21"/>
          <w:shd w:val="clear" w:color="auto" w:fill="FFFFFF"/>
        </w:rPr>
        <w:t xml:space="preserve"> may be 0.99998 or 1.00002.</w:t>
      </w:r>
      <w:r w:rsidRPr="00B93CCF">
        <w:rPr>
          <w:rFonts w:ascii="Arial" w:hAnsi="Arial" w:cs="Arial"/>
          <w:color w:val="2E3033"/>
          <w:szCs w:val="21"/>
          <w:shd w:val="clear" w:color="auto" w:fill="FFFFFF"/>
        </w:rPr>
        <w:t xml:space="preserve"> </w:t>
      </w:r>
    </w:p>
    <w:p w14:paraId="5EDE6EDC" w14:textId="6836D5D5" w:rsidR="00434484" w:rsidRPr="00B93CCF" w:rsidRDefault="00434484" w:rsidP="00722E03">
      <w:pPr>
        <w:ind w:left="360"/>
        <w:rPr>
          <w:rFonts w:ascii="Arial" w:hAnsi="Arial" w:cs="Arial"/>
          <w:color w:val="2E3033"/>
          <w:szCs w:val="21"/>
          <w:shd w:val="clear" w:color="auto" w:fill="FFFFFF"/>
        </w:rPr>
      </w:pPr>
      <w:r>
        <w:rPr>
          <w:rFonts w:ascii="Arial" w:hAnsi="Arial" w:cs="Arial"/>
          <w:color w:val="2E3033"/>
          <w:szCs w:val="21"/>
          <w:shd w:val="clear" w:color="auto" w:fill="FFFFFF"/>
        </w:rPr>
        <w:t>Even if the UWB operates over a large range, say 100</w:t>
      </w:r>
      <w:ins w:id="367" w:author="Man WONG" w:date="2021-07-12T09:46:00Z">
        <w:r w:rsidR="0072271B">
          <w:rPr>
            <w:rFonts w:ascii="Arial" w:hAnsi="Arial" w:cs="Arial"/>
            <w:color w:val="2E3033"/>
            <w:szCs w:val="21"/>
            <w:shd w:val="clear" w:color="auto" w:fill="FFFFFF"/>
          </w:rPr>
          <w:t xml:space="preserve"> </w:t>
        </w:r>
      </w:ins>
      <w:r>
        <w:rPr>
          <w:rFonts w:ascii="Arial" w:hAnsi="Arial" w:cs="Arial"/>
          <w:color w:val="2E3033"/>
          <w:szCs w:val="21"/>
          <w:shd w:val="clear" w:color="auto" w:fill="FFFFFF"/>
        </w:rPr>
        <w:t>m, the air flight time of the wireless signal is about 333ns, because the error is: 20 x 10E-6 x 333 x 10E-9 = 6.7 x 10E-12 = 6.7ps, which is only 2.2</w:t>
      </w:r>
      <w:ins w:id="368" w:author="Man WONG" w:date="2021-07-12T09:46:00Z">
        <w:r w:rsidR="0072271B">
          <w:rPr>
            <w:rFonts w:ascii="Arial" w:hAnsi="Arial" w:cs="Arial"/>
            <w:color w:val="2E3033"/>
            <w:szCs w:val="21"/>
            <w:shd w:val="clear" w:color="auto" w:fill="FFFFFF"/>
          </w:rPr>
          <w:t xml:space="preserve"> </w:t>
        </w:r>
      </w:ins>
      <w:r>
        <w:rPr>
          <w:rFonts w:ascii="Arial" w:hAnsi="Arial" w:cs="Arial"/>
          <w:color w:val="2E3033"/>
          <w:szCs w:val="21"/>
          <w:shd w:val="clear" w:color="auto" w:fill="FFFFFF"/>
        </w:rPr>
        <w:t>mm after the range is converted.</w:t>
      </w:r>
      <w:r w:rsidRPr="00B93CCF">
        <w:rPr>
          <w:rFonts w:ascii="Arial" w:hAnsi="Arial" w:cs="Arial"/>
          <w:color w:val="2E3033"/>
          <w:szCs w:val="21"/>
          <w:shd w:val="clear" w:color="auto" w:fill="FFFFFF"/>
        </w:rPr>
        <w:t xml:space="preserve"> </w:t>
      </w:r>
    </w:p>
    <w:p w14:paraId="6BD7BAB0" w14:textId="747F74CD" w:rsidR="00434484" w:rsidRPr="00B93CCF" w:rsidRDefault="00434484" w:rsidP="00722E03">
      <w:pPr>
        <w:ind w:left="360"/>
        <w:rPr>
          <w:rFonts w:ascii="Arial" w:hAnsi="Arial" w:cs="Arial"/>
          <w:color w:val="2E3033"/>
          <w:szCs w:val="21"/>
          <w:shd w:val="clear" w:color="auto" w:fill="FFFFFF"/>
        </w:rPr>
      </w:pPr>
      <w:r>
        <w:rPr>
          <w:rFonts w:ascii="Arial" w:hAnsi="Arial" w:cs="Arial"/>
          <w:color w:val="2E3033"/>
          <w:szCs w:val="21"/>
          <w:shd w:val="clear" w:color="auto" w:fill="FFFFFF"/>
        </w:rPr>
        <w:t xml:space="preserve">Note that the response times do not have to be equal, and that the </w:t>
      </w:r>
      <m:oMath>
        <m:sSub>
          <m:sSubPr>
            <m:ctrlPr>
              <w:ins w:id="369" w:author="Man WONG" w:date="2021-07-12T11:50:00Z">
                <w:rPr>
                  <w:rFonts w:ascii="Cambria Math" w:hAnsi="Cambria Math" w:cs="Arial"/>
                  <w:i/>
                  <w:color w:val="2E3033"/>
                  <w:szCs w:val="21"/>
                  <w:shd w:val="clear" w:color="auto" w:fill="FFFFFF"/>
                </w:rPr>
              </w:ins>
            </m:ctrlPr>
          </m:sSubPr>
          <m:e>
            <m:r>
              <w:ins w:id="370" w:author="Man WONG" w:date="2021-07-12T11:50:00Z">
                <w:rPr>
                  <w:rFonts w:ascii="Cambria Math" w:hAnsi="Cambria Math" w:cs="Arial"/>
                  <w:color w:val="2E3033"/>
                  <w:szCs w:val="21"/>
                  <w:shd w:val="clear" w:color="auto" w:fill="FFFFFF"/>
                </w:rPr>
                <m:t>T</m:t>
              </w:ins>
            </m:r>
          </m:e>
          <m:sub>
            <m:r>
              <w:ins w:id="371" w:author="Man WONG" w:date="2021-07-12T11:50:00Z">
                <m:rPr>
                  <m:sty m:val="p"/>
                </m:rPr>
                <w:rPr>
                  <w:rFonts w:ascii="Cambria Math" w:hAnsi="Cambria Math" w:cs="Arial"/>
                  <w:color w:val="2E3033"/>
                  <w:szCs w:val="21"/>
                  <w:shd w:val="clear" w:color="auto" w:fill="FFFFFF"/>
                </w:rPr>
                <m:t>reply1</m:t>
              </w:ins>
            </m:r>
          </m:sub>
        </m:sSub>
      </m:oMath>
      <w:del w:id="372" w:author="Man WONG" w:date="2021-07-12T11:50:00Z">
        <w:r w:rsidDel="00967ADD">
          <w:rPr>
            <w:rFonts w:ascii="Arial" w:hAnsi="Arial" w:cs="Arial"/>
            <w:color w:val="2E3033"/>
            <w:szCs w:val="21"/>
            <w:shd w:val="clear" w:color="auto" w:fill="FFFFFF"/>
          </w:rPr>
          <w:delText>timecontreply1</w:delText>
        </w:r>
      </w:del>
      <w:r>
        <w:rPr>
          <w:rFonts w:ascii="Arial" w:hAnsi="Arial" w:cs="Arial"/>
          <w:color w:val="2E3033"/>
          <w:szCs w:val="21"/>
          <w:shd w:val="clear" w:color="auto" w:fill="FFFFFF"/>
        </w:rPr>
        <w:t xml:space="preserve"> does not have to be equal to the </w:t>
      </w:r>
      <m:oMath>
        <m:sSub>
          <m:sSubPr>
            <m:ctrlPr>
              <w:ins w:id="373" w:author="Man WONG" w:date="2021-07-12T11:50:00Z">
                <w:rPr>
                  <w:rFonts w:ascii="Cambria Math" w:hAnsi="Cambria Math" w:cs="Arial"/>
                  <w:i/>
                  <w:color w:val="2E3033"/>
                  <w:szCs w:val="21"/>
                  <w:shd w:val="clear" w:color="auto" w:fill="FFFFFF"/>
                </w:rPr>
              </w:ins>
            </m:ctrlPr>
          </m:sSubPr>
          <m:e>
            <m:r>
              <w:ins w:id="374" w:author="Man WONG" w:date="2021-07-12T11:50:00Z">
                <w:rPr>
                  <w:rFonts w:ascii="Cambria Math" w:hAnsi="Cambria Math" w:cs="Arial"/>
                  <w:color w:val="2E3033"/>
                  <w:szCs w:val="21"/>
                  <w:shd w:val="clear" w:color="auto" w:fill="FFFFFF"/>
                </w:rPr>
                <m:t>T</m:t>
              </w:ins>
            </m:r>
          </m:e>
          <m:sub>
            <m:r>
              <w:ins w:id="375" w:author="Man WONG" w:date="2021-07-12T11:50:00Z">
                <m:rPr>
                  <m:sty m:val="p"/>
                </m:rPr>
                <w:rPr>
                  <w:rFonts w:ascii="Cambria Math" w:hAnsi="Cambria Math" w:cs="Arial"/>
                  <w:color w:val="2E3033"/>
                  <w:szCs w:val="21"/>
                  <w:shd w:val="clear" w:color="auto" w:fill="FFFFFF"/>
                </w:rPr>
                <m:t>reply2</m:t>
              </w:ins>
            </m:r>
          </m:sub>
        </m:sSub>
      </m:oMath>
      <w:del w:id="376" w:author="Man WONG" w:date="2021-07-12T11:50:00Z">
        <w:r w:rsidDel="00967ADD">
          <w:rPr>
            <w:rFonts w:ascii="Arial" w:hAnsi="Arial" w:cs="Arial"/>
            <w:color w:val="2E3033"/>
            <w:szCs w:val="21"/>
            <w:shd w:val="clear" w:color="auto" w:fill="FFFFFF"/>
          </w:rPr>
          <w:delText>Treply2</w:delText>
        </w:r>
      </w:del>
      <w:r>
        <w:rPr>
          <w:rFonts w:ascii="Arial" w:hAnsi="Arial" w:cs="Arial"/>
          <w:color w:val="2E3033"/>
          <w:szCs w:val="21"/>
          <w:shd w:val="clear" w:color="auto" w:fill="FFFFFF"/>
        </w:rPr>
        <w:t>, which provides a lot of convenience for MCU system processing.</w:t>
      </w:r>
      <w:r w:rsidRPr="00B93CCF">
        <w:rPr>
          <w:rFonts w:ascii="Arial" w:hAnsi="Arial" w:cs="Arial"/>
          <w:color w:val="2E3033"/>
          <w:szCs w:val="21"/>
          <w:shd w:val="clear" w:color="auto" w:fill="FFFFFF"/>
        </w:rPr>
        <w:t xml:space="preserve"> </w:t>
      </w:r>
    </w:p>
    <w:p w14:paraId="19640772" w14:textId="77777777" w:rsidR="00434484" w:rsidRPr="00B93CCF" w:rsidRDefault="00434484" w:rsidP="00722E03">
      <w:pPr>
        <w:ind w:left="360"/>
        <w:rPr>
          <w:rFonts w:ascii="Arial" w:hAnsi="Arial" w:cs="Arial"/>
          <w:color w:val="2E3033"/>
          <w:szCs w:val="21"/>
          <w:shd w:val="clear" w:color="auto" w:fill="FFFFFF"/>
        </w:rPr>
      </w:pPr>
      <w:r>
        <w:rPr>
          <w:rFonts w:ascii="Arial" w:hAnsi="Arial" w:cs="Arial"/>
          <w:color w:val="2E3033"/>
          <w:szCs w:val="21"/>
          <w:shd w:val="clear" w:color="auto" w:fill="FFFFFF"/>
        </w:rPr>
        <w:t>The main source of error must be whether the timestamp of the received data is correct. Not the PPM of the crystal.</w:t>
      </w:r>
      <w:r w:rsidRPr="00B93CCF">
        <w:rPr>
          <w:rFonts w:ascii="Arial" w:hAnsi="Arial" w:cs="Arial"/>
          <w:color w:val="2E3033"/>
          <w:szCs w:val="21"/>
          <w:shd w:val="clear" w:color="auto" w:fill="FFFFFF"/>
        </w:rPr>
        <w:t xml:space="preserve"> </w:t>
      </w:r>
    </w:p>
    <w:p w14:paraId="5A57D355" w14:textId="77777777" w:rsidR="0072271B" w:rsidRDefault="0072271B" w:rsidP="00722E03">
      <w:pPr>
        <w:ind w:left="360"/>
        <w:rPr>
          <w:ins w:id="377" w:author="Man WONG" w:date="2021-07-12T09:47:00Z"/>
          <w:rFonts w:ascii="Arial" w:hAnsi="Arial" w:cs="Arial"/>
          <w:color w:val="2E3033"/>
          <w:szCs w:val="21"/>
          <w:shd w:val="clear" w:color="auto" w:fill="FFFFFF"/>
        </w:rPr>
      </w:pPr>
    </w:p>
    <w:p w14:paraId="3AC94418" w14:textId="1AB62FE3" w:rsidR="00434484" w:rsidRPr="00B93CCF" w:rsidRDefault="00434484" w:rsidP="00722E03">
      <w:pPr>
        <w:ind w:left="360"/>
        <w:rPr>
          <w:rFonts w:ascii="Arial" w:hAnsi="Arial" w:cs="Arial"/>
          <w:color w:val="2E3033"/>
          <w:szCs w:val="21"/>
          <w:shd w:val="clear" w:color="auto" w:fill="FFFFFF"/>
        </w:rPr>
      </w:pPr>
      <w:r>
        <w:rPr>
          <w:rFonts w:ascii="Arial" w:hAnsi="Arial" w:cs="Arial"/>
          <w:color w:val="2E3033"/>
          <w:szCs w:val="21"/>
          <w:shd w:val="clear" w:color="auto" w:fill="FFFFFF"/>
        </w:rPr>
        <w:t>DS-TWR</w:t>
      </w:r>
      <w:r w:rsidRPr="00B93CCF">
        <w:rPr>
          <w:rFonts w:ascii="Arial" w:hAnsi="Arial" w:cs="Arial"/>
          <w:color w:val="2E3033"/>
          <w:szCs w:val="21"/>
          <w:shd w:val="clear" w:color="auto" w:fill="FFFFFF"/>
        </w:rPr>
        <w:t xml:space="preserve"> </w:t>
      </w:r>
      <w:r>
        <w:rPr>
          <w:rFonts w:ascii="Arial" w:hAnsi="Arial" w:cs="Arial"/>
          <w:color w:val="2E3033"/>
          <w:szCs w:val="21"/>
          <w:shd w:val="clear" w:color="auto" w:fill="FFFFFF"/>
        </w:rPr>
        <w:t>(symmetrical response time</w:t>
      </w:r>
      <w:proofErr w:type="gramStart"/>
      <w:r>
        <w:rPr>
          <w:rFonts w:ascii="Arial" w:hAnsi="Arial" w:cs="Arial"/>
          <w:color w:val="2E3033"/>
          <w:szCs w:val="21"/>
          <w:shd w:val="clear" w:color="auto" w:fill="FFFFFF"/>
        </w:rPr>
        <w:t>) :</w:t>
      </w:r>
      <w:proofErr w:type="gramEnd"/>
      <w:r w:rsidRPr="00B93CCF">
        <w:rPr>
          <w:rFonts w:ascii="Arial" w:hAnsi="Arial" w:cs="Arial"/>
          <w:color w:val="2E3033"/>
          <w:szCs w:val="21"/>
          <w:shd w:val="clear" w:color="auto" w:fill="FFFFFF"/>
        </w:rPr>
        <w:t xml:space="preserve"> </w:t>
      </w:r>
    </w:p>
    <w:p w14:paraId="6272DFCF" w14:textId="06F161A0" w:rsidR="00434484" w:rsidRPr="00B93CCF" w:rsidRDefault="00434484" w:rsidP="00722E03">
      <w:pPr>
        <w:ind w:left="360"/>
        <w:rPr>
          <w:rFonts w:ascii="Arial" w:hAnsi="Arial" w:cs="Arial"/>
          <w:color w:val="2E3033"/>
          <w:szCs w:val="21"/>
          <w:shd w:val="clear" w:color="auto" w:fill="FFFFFF"/>
        </w:rPr>
      </w:pPr>
      <w:r>
        <w:rPr>
          <w:rFonts w:ascii="Arial" w:hAnsi="Arial" w:cs="Arial"/>
          <w:color w:val="2E3033"/>
          <w:szCs w:val="21"/>
          <w:shd w:val="clear" w:color="auto" w:fill="FFFFFF"/>
        </w:rPr>
        <w:t xml:space="preserve">A special example is that the response time of bilateral and two-way ranging method is symmetrical, that is, </w:t>
      </w:r>
      <m:oMath>
        <m:sSub>
          <m:sSubPr>
            <m:ctrlPr>
              <w:ins w:id="378" w:author="Man WONG" w:date="2021-07-12T09:47:00Z">
                <w:rPr>
                  <w:rFonts w:ascii="Cambria Math" w:hAnsi="Cambria Math" w:cs="Arial"/>
                  <w:i/>
                  <w:color w:val="2E3033"/>
                  <w:szCs w:val="21"/>
                  <w:shd w:val="clear" w:color="auto" w:fill="FFFFFF"/>
                </w:rPr>
              </w:ins>
            </m:ctrlPr>
          </m:sSubPr>
          <m:e>
            <m:r>
              <w:ins w:id="379" w:author="Man WONG" w:date="2021-07-12T09:47:00Z">
                <w:rPr>
                  <w:rFonts w:ascii="Cambria Math" w:hAnsi="Cambria Math" w:cs="Arial"/>
                  <w:color w:val="2E3033"/>
                  <w:szCs w:val="21"/>
                  <w:shd w:val="clear" w:color="auto" w:fill="FFFFFF"/>
                </w:rPr>
                <m:t>T</m:t>
              </w:ins>
            </m:r>
          </m:e>
          <m:sub>
            <m:r>
              <w:ins w:id="380" w:author="Man WONG" w:date="2021-07-12T09:47:00Z">
                <m:rPr>
                  <m:sty m:val="p"/>
                </m:rPr>
                <w:rPr>
                  <w:rFonts w:ascii="Cambria Math" w:hAnsi="Cambria Math" w:cs="Arial"/>
                  <w:color w:val="2E3033"/>
                  <w:szCs w:val="21"/>
                  <w:shd w:val="clear" w:color="auto" w:fill="FFFFFF"/>
                </w:rPr>
                <m:t>reply1</m:t>
              </w:ins>
            </m:r>
          </m:sub>
        </m:sSub>
      </m:oMath>
      <w:del w:id="381" w:author="Man WONG" w:date="2021-07-12T09:47:00Z">
        <w:r w:rsidDel="0072271B">
          <w:rPr>
            <w:rFonts w:ascii="Arial" w:hAnsi="Arial" w:cs="Arial"/>
            <w:color w:val="2E3033"/>
            <w:szCs w:val="21"/>
            <w:shd w:val="clear" w:color="auto" w:fill="FFFFFF"/>
          </w:rPr>
          <w:delText>Treply1</w:delText>
        </w:r>
      </w:del>
      <w:r>
        <w:rPr>
          <w:rFonts w:ascii="Arial" w:hAnsi="Arial" w:cs="Arial"/>
          <w:color w:val="2E3033"/>
          <w:szCs w:val="21"/>
          <w:shd w:val="clear" w:color="auto" w:fill="FFFFFF"/>
        </w:rPr>
        <w:t xml:space="preserve"> and </w:t>
      </w:r>
      <m:oMath>
        <m:sSub>
          <m:sSubPr>
            <m:ctrlPr>
              <w:ins w:id="382" w:author="Man WONG" w:date="2021-07-12T09:48:00Z">
                <w:rPr>
                  <w:rFonts w:ascii="Cambria Math" w:hAnsi="Cambria Math" w:cs="Arial"/>
                  <w:i/>
                  <w:color w:val="2E3033"/>
                  <w:szCs w:val="21"/>
                  <w:shd w:val="clear" w:color="auto" w:fill="FFFFFF"/>
                </w:rPr>
              </w:ins>
            </m:ctrlPr>
          </m:sSubPr>
          <m:e>
            <m:r>
              <w:ins w:id="383" w:author="Man WONG" w:date="2021-07-12T09:48:00Z">
                <w:rPr>
                  <w:rFonts w:ascii="Cambria Math" w:hAnsi="Cambria Math" w:cs="Arial"/>
                  <w:color w:val="2E3033"/>
                  <w:szCs w:val="21"/>
                  <w:shd w:val="clear" w:color="auto" w:fill="FFFFFF"/>
                </w:rPr>
                <m:t>T</m:t>
              </w:ins>
            </m:r>
          </m:e>
          <m:sub>
            <m:r>
              <w:ins w:id="384" w:author="Man WONG" w:date="2021-07-12T09:48:00Z">
                <m:rPr>
                  <m:sty m:val="p"/>
                </m:rPr>
                <w:rPr>
                  <w:rFonts w:ascii="Cambria Math" w:hAnsi="Cambria Math" w:cs="Arial"/>
                  <w:color w:val="2E3033"/>
                  <w:szCs w:val="21"/>
                  <w:shd w:val="clear" w:color="auto" w:fill="FFFFFF"/>
                </w:rPr>
                <m:t>reply2</m:t>
              </w:ins>
            </m:r>
          </m:sub>
        </m:sSub>
      </m:oMath>
      <w:del w:id="385" w:author="Man WONG" w:date="2021-07-12T09:48:00Z">
        <w:r w:rsidDel="0072271B">
          <w:rPr>
            <w:rFonts w:ascii="Arial" w:hAnsi="Arial" w:cs="Arial"/>
            <w:color w:val="2E3033"/>
            <w:szCs w:val="21"/>
            <w:shd w:val="clear" w:color="auto" w:fill="FFFFFF"/>
          </w:rPr>
          <w:delText>Treply2</w:delText>
        </w:r>
      </w:del>
      <w:r>
        <w:rPr>
          <w:rFonts w:ascii="Arial" w:hAnsi="Arial" w:cs="Arial"/>
          <w:color w:val="2E3033"/>
          <w:szCs w:val="21"/>
          <w:shd w:val="clear" w:color="auto" w:fill="FFFFFF"/>
        </w:rPr>
        <w:t xml:space="preserve"> are equal. The calculation method of flight time is as follows:</w:t>
      </w:r>
      <w:r w:rsidRPr="00B93CCF">
        <w:rPr>
          <w:rFonts w:ascii="Arial" w:hAnsi="Arial" w:cs="Arial"/>
          <w:color w:val="2E3033"/>
          <w:szCs w:val="21"/>
          <w:shd w:val="clear" w:color="auto" w:fill="FFFFFF"/>
        </w:rPr>
        <w:t xml:space="preserve"> </w:t>
      </w:r>
    </w:p>
    <w:p w14:paraId="39E19D6D" w14:textId="77777777" w:rsidR="00434484" w:rsidRPr="00B93CCF" w:rsidRDefault="00434484" w:rsidP="00722E03">
      <w:pPr>
        <w:ind w:left="360"/>
        <w:rPr>
          <w:rFonts w:ascii="Arial" w:hAnsi="Arial" w:cs="Arial"/>
          <w:color w:val="2E3033"/>
          <w:szCs w:val="21"/>
          <w:shd w:val="clear" w:color="auto" w:fill="FFFFFF"/>
        </w:rPr>
      </w:pPr>
      <w:r w:rsidRPr="00B93CCF">
        <w:rPr>
          <w:rFonts w:ascii="Arial" w:hAnsi="Arial" w:cs="Arial"/>
          <w:noProof/>
          <w:color w:val="2E3033"/>
          <w:szCs w:val="21"/>
          <w:shd w:val="clear" w:color="auto" w:fill="FFFFFF"/>
        </w:rPr>
        <w:drawing>
          <wp:inline distT="0" distB="0" distL="0" distR="0" wp14:anchorId="3D9C560A" wp14:editId="319D991F">
            <wp:extent cx="4076700" cy="6953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76700" cy="695325"/>
                    </a:xfrm>
                    <a:prstGeom prst="rect">
                      <a:avLst/>
                    </a:prstGeom>
                  </pic:spPr>
                </pic:pic>
              </a:graphicData>
            </a:graphic>
          </wp:inline>
        </w:drawing>
      </w:r>
      <w:r w:rsidRPr="00B93CCF">
        <w:rPr>
          <w:rFonts w:ascii="Arial" w:hAnsi="Arial" w:cs="Arial"/>
          <w:color w:val="2E3033"/>
          <w:szCs w:val="21"/>
          <w:shd w:val="clear" w:color="auto" w:fill="FFFFFF"/>
        </w:rPr>
        <w:t xml:space="preserve"> </w:t>
      </w:r>
    </w:p>
    <w:p w14:paraId="28E401F7" w14:textId="544825D4" w:rsidR="00434484" w:rsidRPr="00B93CCF" w:rsidRDefault="00434484" w:rsidP="00722E03">
      <w:pPr>
        <w:ind w:left="360"/>
        <w:rPr>
          <w:rFonts w:ascii="Arial" w:hAnsi="Arial" w:cs="Arial"/>
          <w:color w:val="2E3033"/>
          <w:szCs w:val="21"/>
          <w:shd w:val="clear" w:color="auto" w:fill="FFFFFF"/>
        </w:rPr>
      </w:pPr>
      <w:r>
        <w:rPr>
          <w:rFonts w:ascii="Arial" w:hAnsi="Arial" w:cs="Arial"/>
          <w:color w:val="2E3033"/>
          <w:szCs w:val="21"/>
          <w:shd w:val="clear" w:color="auto" w:fill="FFFFFF"/>
        </w:rPr>
        <w:t>This method just takes a few time</w:t>
      </w:r>
      <w:ins w:id="386" w:author="Man WONG" w:date="2021-07-12T11:49:00Z">
        <w:r w:rsidR="00165BAD">
          <w:rPr>
            <w:rFonts w:ascii="Arial" w:hAnsi="Arial" w:cs="Arial"/>
            <w:color w:val="2E3033"/>
            <w:szCs w:val="21"/>
            <w:shd w:val="clear" w:color="auto" w:fill="FFFFFF"/>
          </w:rPr>
          <w:t>-</w:t>
        </w:r>
      </w:ins>
      <w:r>
        <w:rPr>
          <w:rFonts w:ascii="Arial" w:hAnsi="Arial" w:cs="Arial"/>
          <w:color w:val="2E3033"/>
          <w:szCs w:val="21"/>
          <w:shd w:val="clear" w:color="auto" w:fill="FFFFFF"/>
        </w:rPr>
        <w:t xml:space="preserve">stamps to add and subtract, and then divides by 4 to get the flight time, but it may take more time. The other difficulty with this method is how to ensure that </w:t>
      </w:r>
      <m:oMath>
        <m:sSub>
          <m:sSubPr>
            <m:ctrlPr>
              <w:ins w:id="387" w:author="Man WONG" w:date="2021-07-12T09:48:00Z">
                <w:rPr>
                  <w:rFonts w:ascii="Cambria Math" w:hAnsi="Cambria Math" w:cs="Arial"/>
                  <w:i/>
                  <w:color w:val="2E3033"/>
                  <w:szCs w:val="21"/>
                  <w:shd w:val="clear" w:color="auto" w:fill="FFFFFF"/>
                </w:rPr>
              </w:ins>
            </m:ctrlPr>
          </m:sSubPr>
          <m:e>
            <m:r>
              <w:ins w:id="388" w:author="Man WONG" w:date="2021-07-12T09:48:00Z">
                <w:rPr>
                  <w:rFonts w:ascii="Cambria Math" w:hAnsi="Cambria Math" w:cs="Arial"/>
                  <w:color w:val="2E3033"/>
                  <w:szCs w:val="21"/>
                  <w:shd w:val="clear" w:color="auto" w:fill="FFFFFF"/>
                </w:rPr>
                <m:t>T</m:t>
              </w:ins>
            </m:r>
          </m:e>
          <m:sub>
            <m:r>
              <w:ins w:id="389" w:author="Man WONG" w:date="2021-07-12T09:48:00Z">
                <m:rPr>
                  <m:sty m:val="p"/>
                </m:rPr>
                <w:rPr>
                  <w:rFonts w:ascii="Cambria Math" w:hAnsi="Cambria Math" w:cs="Arial"/>
                  <w:color w:val="2E3033"/>
                  <w:szCs w:val="21"/>
                  <w:shd w:val="clear" w:color="auto" w:fill="FFFFFF"/>
                </w:rPr>
                <m:t>reply1</m:t>
              </w:ins>
            </m:r>
          </m:sub>
        </m:sSub>
      </m:oMath>
      <w:ins w:id="390" w:author="Man WONG" w:date="2021-07-12T09:48:00Z">
        <w:r w:rsidR="0072271B">
          <w:rPr>
            <w:rFonts w:ascii="Arial" w:hAnsi="Arial" w:cs="Arial"/>
            <w:color w:val="2E3033"/>
            <w:szCs w:val="21"/>
            <w:shd w:val="clear" w:color="auto" w:fill="FFFFFF"/>
          </w:rPr>
          <w:t xml:space="preserve"> and </w:t>
        </w:r>
      </w:ins>
      <m:oMath>
        <m:sSub>
          <m:sSubPr>
            <m:ctrlPr>
              <w:ins w:id="391" w:author="Man WONG" w:date="2021-07-12T09:48:00Z">
                <w:rPr>
                  <w:rFonts w:ascii="Cambria Math" w:hAnsi="Cambria Math" w:cs="Arial"/>
                  <w:i/>
                  <w:color w:val="2E3033"/>
                  <w:szCs w:val="21"/>
                  <w:shd w:val="clear" w:color="auto" w:fill="FFFFFF"/>
                </w:rPr>
              </w:ins>
            </m:ctrlPr>
          </m:sSubPr>
          <m:e>
            <m:r>
              <w:ins w:id="392" w:author="Man WONG" w:date="2021-07-12T09:48:00Z">
                <w:rPr>
                  <w:rFonts w:ascii="Cambria Math" w:hAnsi="Cambria Math" w:cs="Arial"/>
                  <w:color w:val="2E3033"/>
                  <w:szCs w:val="21"/>
                  <w:shd w:val="clear" w:color="auto" w:fill="FFFFFF"/>
                </w:rPr>
                <m:t>T</m:t>
              </w:ins>
            </m:r>
          </m:e>
          <m:sub>
            <m:r>
              <w:ins w:id="393" w:author="Man WONG" w:date="2021-07-12T09:48:00Z">
                <m:rPr>
                  <m:sty m:val="p"/>
                </m:rPr>
                <w:rPr>
                  <w:rFonts w:ascii="Cambria Math" w:hAnsi="Cambria Math" w:cs="Arial"/>
                  <w:color w:val="2E3033"/>
                  <w:szCs w:val="21"/>
                  <w:shd w:val="clear" w:color="auto" w:fill="FFFFFF"/>
                </w:rPr>
                <m:t>reply2</m:t>
              </w:ins>
            </m:r>
          </m:sub>
        </m:sSub>
      </m:oMath>
      <w:del w:id="394" w:author="Man WONG" w:date="2021-07-12T09:48:00Z">
        <w:r w:rsidDel="0072271B">
          <w:rPr>
            <w:rFonts w:ascii="Arial" w:hAnsi="Arial" w:cs="Arial"/>
            <w:color w:val="2E3033"/>
            <w:szCs w:val="21"/>
            <w:shd w:val="clear" w:color="auto" w:fill="FFFFFF"/>
          </w:rPr>
          <w:delText>Treply1 and Treply2</w:delText>
        </w:r>
      </w:del>
      <w:r>
        <w:rPr>
          <w:rFonts w:ascii="Arial" w:hAnsi="Arial" w:cs="Arial"/>
          <w:color w:val="2E3033"/>
          <w:szCs w:val="21"/>
          <w:shd w:val="clear" w:color="auto" w:fill="FFFFFF"/>
        </w:rPr>
        <w:t xml:space="preserve"> are equal.</w:t>
      </w:r>
      <w:r w:rsidRPr="00B93CCF">
        <w:rPr>
          <w:rFonts w:ascii="Arial" w:hAnsi="Arial" w:cs="Arial"/>
          <w:color w:val="2E3033"/>
          <w:szCs w:val="21"/>
          <w:shd w:val="clear" w:color="auto" w:fill="FFFFFF"/>
        </w:rPr>
        <w:t xml:space="preserve"> </w:t>
      </w:r>
    </w:p>
    <w:p w14:paraId="10CFF039" w14:textId="77777777" w:rsidR="00434484" w:rsidRPr="00B93CCF" w:rsidRDefault="00434484" w:rsidP="00722E03">
      <w:pPr>
        <w:ind w:left="360"/>
        <w:rPr>
          <w:rFonts w:ascii="Arial" w:hAnsi="Arial" w:cs="Arial"/>
          <w:color w:val="2E3033"/>
          <w:szCs w:val="21"/>
          <w:shd w:val="clear" w:color="auto" w:fill="FFFFFF"/>
        </w:rPr>
      </w:pPr>
    </w:p>
    <w:p w14:paraId="60C28D50" w14:textId="4E2C33E6" w:rsidR="007D652D" w:rsidRPr="00E240AC" w:rsidRDefault="007D652D" w:rsidP="00722E03">
      <w:pPr>
        <w:ind w:left="360"/>
        <w:rPr>
          <w:rFonts w:ascii="Arial" w:hAnsi="Arial" w:cs="Arial"/>
          <w:color w:val="2E3033"/>
          <w:szCs w:val="21"/>
          <w:shd w:val="clear" w:color="auto" w:fill="FFFFFF"/>
        </w:rPr>
      </w:pPr>
      <w:r w:rsidRPr="00B93CCF">
        <w:rPr>
          <w:rFonts w:ascii="Arial" w:hAnsi="Arial" w:cs="Arial"/>
          <w:color w:val="2E3033"/>
          <w:szCs w:val="21"/>
          <w:shd w:val="clear" w:color="auto" w:fill="FFFFFF"/>
        </w:rPr>
        <w:fldChar w:fldCharType="begin"/>
      </w:r>
      <w:r w:rsidRPr="00B93CCF">
        <w:rPr>
          <w:rFonts w:ascii="Arial" w:hAnsi="Arial" w:cs="Arial"/>
          <w:color w:val="2E3033"/>
          <w:szCs w:val="21"/>
          <w:shd w:val="clear" w:color="auto" w:fill="FFFFFF"/>
        </w:rPr>
        <w:instrText xml:space="preserve"> INCLUDEPICTURE "https://exp-picture.cdn.bcebos.com/edafb3bcbe2f4770fa003e696f3b3b86032179ac.jpg?x-bce-process=image%2Fresize%2Cm_lfit%2Cw_500%2Climit_1%2Fquality%2Cq_80" \* MERGEFORMATINET </w:instrText>
      </w:r>
      <w:r w:rsidR="00A7350F">
        <w:rPr>
          <w:rFonts w:ascii="Arial" w:hAnsi="Arial" w:cs="Arial"/>
          <w:color w:val="2E3033"/>
          <w:szCs w:val="21"/>
          <w:shd w:val="clear" w:color="auto" w:fill="FFFFFF"/>
        </w:rPr>
        <w:fldChar w:fldCharType="separate"/>
      </w:r>
      <w:r w:rsidRPr="00B93CCF">
        <w:rPr>
          <w:rFonts w:ascii="Arial" w:hAnsi="Arial" w:cs="Arial"/>
          <w:color w:val="2E3033"/>
          <w:szCs w:val="21"/>
          <w:shd w:val="clear" w:color="auto" w:fill="FFFFFF"/>
        </w:rPr>
        <w:fldChar w:fldCharType="end"/>
      </w:r>
    </w:p>
    <w:p w14:paraId="639A8E67" w14:textId="562CD923" w:rsidR="00434484" w:rsidRPr="00B93CCF" w:rsidRDefault="00434484" w:rsidP="00434484">
      <w:pPr>
        <w:pStyle w:val="a3"/>
        <w:numPr>
          <w:ilvl w:val="0"/>
          <w:numId w:val="1"/>
        </w:numPr>
        <w:ind w:firstLineChars="0"/>
        <w:rPr>
          <w:rFonts w:ascii="Arial" w:hAnsi="Arial" w:cs="Arial"/>
          <w:color w:val="2E3033"/>
          <w:szCs w:val="21"/>
          <w:shd w:val="clear" w:color="auto" w:fill="FFFFFF"/>
        </w:rPr>
      </w:pPr>
      <w:r>
        <w:rPr>
          <w:rFonts w:ascii="Arial" w:hAnsi="Arial" w:cs="Arial"/>
          <w:color w:val="2E3033"/>
          <w:szCs w:val="21"/>
          <w:shd w:val="clear" w:color="auto" w:fill="FFFFFF"/>
        </w:rPr>
        <w:t>UWB positioning principle</w:t>
      </w:r>
    </w:p>
    <w:p w14:paraId="1192F08E" w14:textId="0E1032D9" w:rsidR="00434484" w:rsidRDefault="00434484" w:rsidP="00434484">
      <w:pPr>
        <w:pStyle w:val="a3"/>
        <w:ind w:left="36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The more mature positioning algorithms are: TOA (time of arrival), TDOA (time difference of arrival), AOA (Angle of arrival or called DOA estimation) positioning technology and the mixture of these three technologies.</w:t>
      </w:r>
    </w:p>
    <w:p w14:paraId="1E7B6D66" w14:textId="2685D789" w:rsidR="00434484" w:rsidRDefault="00434484" w:rsidP="00434484">
      <w:pPr>
        <w:pStyle w:val="a3"/>
        <w:ind w:left="36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 xml:space="preserve">TOA locates the signal by measuring the travel time of the signal between the mobile terminal and three or more </w:t>
      </w:r>
      <w:ins w:id="395" w:author="Man WONG" w:date="2021-07-12T11:51:00Z">
        <w:r w:rsidR="001D0C1A">
          <w:rPr>
            <w:rFonts w:ascii="Arial" w:hAnsi="Arial" w:cs="Arial"/>
            <w:color w:val="2E3033"/>
            <w:szCs w:val="21"/>
            <w:shd w:val="clear" w:color="auto" w:fill="FFFFFF"/>
          </w:rPr>
          <w:t xml:space="preserve">stationary (?) </w:t>
        </w:r>
      </w:ins>
      <w:r>
        <w:rPr>
          <w:rFonts w:ascii="Arial" w:hAnsi="Arial" w:cs="Arial"/>
          <w:color w:val="2E3033"/>
          <w:szCs w:val="21"/>
          <w:shd w:val="clear" w:color="auto" w:fill="FFFFFF"/>
        </w:rPr>
        <w:t>base stations. It uses circumferential positioning.</w:t>
      </w:r>
    </w:p>
    <w:p w14:paraId="396CE60B" w14:textId="0720C22B" w:rsidR="00434484" w:rsidRDefault="00434484" w:rsidP="00434484">
      <w:pPr>
        <w:pStyle w:val="a3"/>
        <w:ind w:left="36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If the linear distance ruler Ri from the mobile terminal to the base station I is known, then according to the geometric principle, the position of the mobile terminal must be on the circumference with the position of the base station I as the center of the circle and Ri as the radius. That is, if the position of the mobile terminal (X0, Y0) and the position of the base station (Xi, Yi), they satisfy the following relation:</w:t>
      </w:r>
    </w:p>
    <w:p w14:paraId="0EC59A61" w14:textId="55FA240B" w:rsidR="00434484" w:rsidRPr="00B93CCF" w:rsidRDefault="00434484" w:rsidP="00434484">
      <w:pPr>
        <w:pStyle w:val="a3"/>
        <w:ind w:left="360" w:firstLineChars="0" w:firstLine="0"/>
        <w:rPr>
          <w:rFonts w:ascii="Arial" w:hAnsi="Arial" w:cs="Arial"/>
          <w:color w:val="2E3033"/>
          <w:szCs w:val="21"/>
          <w:shd w:val="clear" w:color="auto" w:fill="FFFFFF"/>
        </w:rPr>
      </w:pPr>
      <w:r w:rsidRPr="00B93CCF">
        <w:rPr>
          <w:rFonts w:ascii="Arial" w:hAnsi="Arial" w:cs="Arial"/>
          <w:noProof/>
          <w:color w:val="2E3033"/>
          <w:szCs w:val="21"/>
          <w:shd w:val="clear" w:color="auto" w:fill="FFFFFF"/>
        </w:rPr>
        <w:drawing>
          <wp:inline distT="0" distB="0" distL="0" distR="0" wp14:anchorId="62C6DD64" wp14:editId="02282251">
            <wp:extent cx="3956050" cy="457200"/>
            <wp:effectExtent l="0" t="0" r="6350" b="0"/>
            <wp:docPr id="11" name="图片 1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56050" cy="457200"/>
                    </a:xfrm>
                    <a:prstGeom prst="rect">
                      <a:avLst/>
                    </a:prstGeom>
                    <a:noFill/>
                    <a:ln>
                      <a:noFill/>
                    </a:ln>
                  </pic:spPr>
                </pic:pic>
              </a:graphicData>
            </a:graphic>
          </wp:inline>
        </w:drawing>
      </w:r>
    </w:p>
    <w:p w14:paraId="7845AEF5" w14:textId="24779E97" w:rsidR="00434484" w:rsidRDefault="00434484" w:rsidP="00434484">
      <w:pPr>
        <w:pStyle w:val="a3"/>
        <w:ind w:left="36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The following figure vividly illustrates the principle of TOA algorithm:</w:t>
      </w:r>
    </w:p>
    <w:p w14:paraId="1C0BDD53" w14:textId="7A7F2477" w:rsidR="00434484" w:rsidRPr="00B93CCF" w:rsidRDefault="00434484" w:rsidP="00434484">
      <w:pPr>
        <w:pStyle w:val="a3"/>
        <w:ind w:left="360" w:firstLineChars="0" w:firstLine="0"/>
        <w:rPr>
          <w:rFonts w:ascii="Arial" w:hAnsi="Arial" w:cs="Arial"/>
          <w:color w:val="2E3033"/>
          <w:szCs w:val="21"/>
          <w:shd w:val="clear" w:color="auto" w:fill="FFFFFF"/>
        </w:rPr>
      </w:pPr>
      <w:r w:rsidRPr="00B93CCF">
        <w:rPr>
          <w:rFonts w:ascii="Arial" w:hAnsi="Arial" w:cs="Arial"/>
          <w:noProof/>
          <w:color w:val="2E3033"/>
          <w:szCs w:val="21"/>
          <w:shd w:val="clear" w:color="auto" w:fill="FFFFFF"/>
        </w:rPr>
        <w:drawing>
          <wp:inline distT="0" distB="0" distL="0" distR="0" wp14:anchorId="5C78C58D" wp14:editId="0160D2AF">
            <wp:extent cx="5274310" cy="4398010"/>
            <wp:effectExtent l="0" t="0" r="2540" b="2540"/>
            <wp:docPr id="12" name="图片 12" descr="UWB定位技术是什么？UWB定位技术的工作原理详解">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WB定位技术是什么？UWB定位技术的工作原理详解">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4398010"/>
                    </a:xfrm>
                    <a:prstGeom prst="rect">
                      <a:avLst/>
                    </a:prstGeom>
                    <a:noFill/>
                    <a:ln>
                      <a:noFill/>
                    </a:ln>
                  </pic:spPr>
                </pic:pic>
              </a:graphicData>
            </a:graphic>
          </wp:inline>
        </w:drawing>
      </w:r>
    </w:p>
    <w:p w14:paraId="7AA6DF77" w14:textId="5298FBC3" w:rsidR="00434484" w:rsidRDefault="00434484" w:rsidP="00434484">
      <w:pPr>
        <w:pStyle w:val="a3"/>
        <w:ind w:left="360" w:firstLineChars="0" w:firstLine="0"/>
        <w:rPr>
          <w:ins w:id="396" w:author="Man WONG" w:date="2021-07-12T11:53:00Z"/>
          <w:rFonts w:ascii="Arial" w:hAnsi="Arial" w:cs="Arial"/>
          <w:color w:val="2E3033"/>
          <w:szCs w:val="21"/>
          <w:shd w:val="clear" w:color="auto" w:fill="FFFFFF"/>
        </w:rPr>
      </w:pPr>
      <w:r>
        <w:rPr>
          <w:rFonts w:ascii="Arial" w:hAnsi="Arial" w:cs="Arial"/>
          <w:color w:val="2E3033"/>
          <w:szCs w:val="21"/>
          <w:shd w:val="clear" w:color="auto" w:fill="FFFFFF"/>
        </w:rPr>
        <w:t xml:space="preserve">TOA positioning is sensitive to the errors generated in the propagation, which are caused by the interference such as reflection, multipath propagation, non-line-of-sight propagation and noise in the propagation, which may cause the circles to be unable to intersect or the intersection is not a point but a region. </w:t>
      </w:r>
      <w:commentRangeStart w:id="397"/>
      <w:commentRangeStart w:id="398"/>
      <w:r>
        <w:rPr>
          <w:rFonts w:ascii="Arial" w:hAnsi="Arial" w:cs="Arial"/>
          <w:color w:val="2E3033"/>
          <w:szCs w:val="21"/>
          <w:shd w:val="clear" w:color="auto" w:fill="FFFFFF"/>
        </w:rPr>
        <w:t>At the same time, TOA positioning requires accurate synchronization between the mobile terminal and the base station in time, and the synchronization error of 1ns will bring about 0.3 meters of uncertainty to positioning</w:t>
      </w:r>
      <w:commentRangeEnd w:id="397"/>
      <w:r w:rsidR="00D74A76">
        <w:rPr>
          <w:rStyle w:val="a8"/>
        </w:rPr>
        <w:commentReference w:id="397"/>
      </w:r>
      <w:commentRangeEnd w:id="398"/>
      <w:r w:rsidR="00F107A9">
        <w:rPr>
          <w:rStyle w:val="a8"/>
        </w:rPr>
        <w:commentReference w:id="398"/>
      </w:r>
      <w:r>
        <w:rPr>
          <w:rFonts w:ascii="Arial" w:hAnsi="Arial" w:cs="Arial"/>
          <w:color w:val="2E3033"/>
          <w:szCs w:val="21"/>
          <w:shd w:val="clear" w:color="auto" w:fill="FFFFFF"/>
        </w:rPr>
        <w:t>. Nanosecond synchronization accuracy is not available in many communication systems. Therefore, pure TOA positioning is rarely used in practice.</w:t>
      </w:r>
    </w:p>
    <w:p w14:paraId="51FF4FD7" w14:textId="77777777" w:rsidR="00E565A2" w:rsidRDefault="00E565A2" w:rsidP="00434484">
      <w:pPr>
        <w:pStyle w:val="a3"/>
        <w:ind w:left="360" w:firstLineChars="0" w:firstLine="0"/>
        <w:rPr>
          <w:rFonts w:ascii="Arial" w:hAnsi="Arial" w:cs="Arial"/>
          <w:color w:val="2E3033"/>
          <w:szCs w:val="21"/>
          <w:shd w:val="clear" w:color="auto" w:fill="FFFFFF"/>
        </w:rPr>
      </w:pPr>
    </w:p>
    <w:p w14:paraId="7F4B1E73" w14:textId="03F470E1" w:rsidR="00434484" w:rsidDel="00C23ECF" w:rsidRDefault="00434484" w:rsidP="00434484">
      <w:pPr>
        <w:pStyle w:val="a3"/>
        <w:ind w:left="360" w:firstLineChars="0" w:firstLine="0"/>
        <w:rPr>
          <w:del w:id="400" w:author="Man WONG" w:date="2021-07-12T11:53:00Z"/>
          <w:rFonts w:ascii="Arial" w:hAnsi="Arial" w:cs="Arial"/>
          <w:color w:val="2E3033"/>
          <w:szCs w:val="21"/>
          <w:shd w:val="clear" w:color="auto" w:fill="FFFFFF"/>
        </w:rPr>
      </w:pPr>
      <w:r>
        <w:rPr>
          <w:rFonts w:ascii="Arial" w:hAnsi="Arial" w:cs="Arial"/>
          <w:color w:val="2E3033"/>
          <w:szCs w:val="21"/>
          <w:shd w:val="clear" w:color="auto" w:fill="FFFFFF"/>
        </w:rPr>
        <w:t>For this reason, TDOA has improved TOA technology.</w:t>
      </w:r>
      <w:ins w:id="401" w:author="Man WONG" w:date="2021-07-12T11:53:00Z">
        <w:r w:rsidR="00C23ECF">
          <w:rPr>
            <w:rFonts w:ascii="Arial" w:hAnsi="Arial" w:cs="Arial"/>
            <w:color w:val="2E3033"/>
            <w:szCs w:val="21"/>
            <w:shd w:val="clear" w:color="auto" w:fill="FFFFFF"/>
          </w:rPr>
          <w:t xml:space="preserve"> </w:t>
        </w:r>
      </w:ins>
    </w:p>
    <w:p w14:paraId="3327D171" w14:textId="539B22C8" w:rsidR="00434484" w:rsidRDefault="00434484" w:rsidP="00434484">
      <w:pPr>
        <w:pStyle w:val="a3"/>
        <w:ind w:left="360" w:firstLineChars="0" w:firstLine="0"/>
        <w:rPr>
          <w:ins w:id="402" w:author="Man WONG" w:date="2021-07-12T11:54:00Z"/>
          <w:rFonts w:ascii="Arial" w:hAnsi="Arial" w:cs="Arial"/>
          <w:color w:val="2E3033"/>
          <w:szCs w:val="21"/>
          <w:shd w:val="clear" w:color="auto" w:fill="FFFFFF"/>
        </w:rPr>
      </w:pPr>
      <w:r>
        <w:rPr>
          <w:rFonts w:ascii="Arial" w:hAnsi="Arial" w:cs="Arial"/>
          <w:color w:val="2E3033"/>
          <w:szCs w:val="21"/>
          <w:shd w:val="clear" w:color="auto" w:fill="FFFFFF"/>
        </w:rPr>
        <w:t xml:space="preserve">TDOA positioning does not need to synchronize between base stations and mobile terminals, but only between base stations. Because base stations are fixed, it is much easier to synchronize between base stations </w:t>
      </w:r>
      <w:del w:id="403" w:author="Man WONG" w:date="2021-07-12T11:53:00Z">
        <w:r w:rsidDel="00AD5224">
          <w:rPr>
            <w:rFonts w:ascii="Arial" w:hAnsi="Arial" w:cs="Arial"/>
            <w:color w:val="2E3033"/>
            <w:szCs w:val="21"/>
            <w:shd w:val="clear" w:color="auto" w:fill="FFFFFF"/>
          </w:rPr>
          <w:delText>and</w:delText>
        </w:r>
      </w:del>
      <w:ins w:id="404" w:author="Man WONG" w:date="2021-07-12T11:53:00Z">
        <w:r w:rsidR="00AD5224">
          <w:rPr>
            <w:rFonts w:ascii="Arial" w:hAnsi="Arial" w:cs="Arial"/>
            <w:color w:val="2E3033"/>
            <w:szCs w:val="21"/>
            <w:shd w:val="clear" w:color="auto" w:fill="FFFFFF"/>
          </w:rPr>
          <w:t>than</w:t>
        </w:r>
      </w:ins>
      <w:r>
        <w:rPr>
          <w:rFonts w:ascii="Arial" w:hAnsi="Arial" w:cs="Arial"/>
          <w:color w:val="2E3033"/>
          <w:szCs w:val="21"/>
          <w:shd w:val="clear" w:color="auto" w:fill="FFFFFF"/>
        </w:rPr>
        <w:t xml:space="preserve"> between base stations and mobile terminals. This makes TDOA positioning much easier to implement than TOA positioning, so TDOA positioning is widely used.</w:t>
      </w:r>
    </w:p>
    <w:p w14:paraId="01923198" w14:textId="77777777" w:rsidR="00C23ECF" w:rsidRDefault="00C23ECF" w:rsidP="00434484">
      <w:pPr>
        <w:pStyle w:val="a3"/>
        <w:ind w:left="360" w:firstLineChars="0" w:firstLine="0"/>
        <w:rPr>
          <w:rFonts w:ascii="Arial" w:hAnsi="Arial" w:cs="Arial"/>
          <w:color w:val="2E3033"/>
          <w:szCs w:val="21"/>
          <w:shd w:val="clear" w:color="auto" w:fill="FFFFFF"/>
        </w:rPr>
      </w:pPr>
    </w:p>
    <w:p w14:paraId="06E53129" w14:textId="0452306D" w:rsidR="00434484" w:rsidRDefault="00434484" w:rsidP="00434484">
      <w:pPr>
        <w:pStyle w:val="a3"/>
        <w:ind w:left="36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It can locate by measuring the transmission delay difference between two different base stations and mobile terminals. Assuming that the distance difference between the position of the mobile terminal and base stations 1 and 2 is R21=R2-R1, then the position of the mobile terminal must be on the hyperbola with the two base stations as the focus and the distance difference between the two focal points is constant R21. That is, if the position of the mobile terminal is (X</w:t>
      </w:r>
      <w:proofErr w:type="gramStart"/>
      <w:r>
        <w:rPr>
          <w:rFonts w:ascii="Arial" w:hAnsi="Arial" w:cs="Arial"/>
          <w:color w:val="2E3033"/>
          <w:szCs w:val="21"/>
          <w:shd w:val="clear" w:color="auto" w:fill="FFFFFF"/>
        </w:rPr>
        <w:t>0,Y</w:t>
      </w:r>
      <w:proofErr w:type="gramEnd"/>
      <w:r>
        <w:rPr>
          <w:rFonts w:ascii="Arial" w:hAnsi="Arial" w:cs="Arial"/>
          <w:color w:val="2E3033"/>
          <w:szCs w:val="21"/>
          <w:shd w:val="clear" w:color="auto" w:fill="FFFFFF"/>
        </w:rPr>
        <w:t>0), the position of base station 1 is (X1,Y1), and the position of base station 2 is (X2,Y2), then they satisfy the relation:</w:t>
      </w:r>
    </w:p>
    <w:p w14:paraId="601871E1" w14:textId="1A8F0DB7" w:rsidR="00434484" w:rsidRPr="00B93CCF" w:rsidRDefault="00434484" w:rsidP="00434484">
      <w:pPr>
        <w:pStyle w:val="a3"/>
        <w:ind w:left="360" w:firstLineChars="0" w:firstLine="0"/>
        <w:rPr>
          <w:rFonts w:ascii="Arial" w:hAnsi="Arial" w:cs="Arial"/>
          <w:color w:val="2E3033"/>
          <w:szCs w:val="21"/>
          <w:shd w:val="clear" w:color="auto" w:fill="FFFFFF"/>
        </w:rPr>
      </w:pPr>
      <w:commentRangeStart w:id="405"/>
      <w:commentRangeStart w:id="406"/>
      <w:r w:rsidRPr="00B93CCF">
        <w:rPr>
          <w:rFonts w:ascii="Arial" w:hAnsi="Arial" w:cs="Arial"/>
          <w:noProof/>
          <w:color w:val="2E3033"/>
          <w:szCs w:val="21"/>
          <w:shd w:val="clear" w:color="auto" w:fill="FFFFFF"/>
        </w:rPr>
        <w:drawing>
          <wp:inline distT="0" distB="0" distL="0" distR="0" wp14:anchorId="53AD3C46" wp14:editId="46A09C0A">
            <wp:extent cx="5274310" cy="389890"/>
            <wp:effectExtent l="0" t="0" r="2540" b="0"/>
            <wp:docPr id="13" name="图片 13" descr="UWB定位技术是什么？UWB定位技术的工作原理详解">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WB定位技术是什么？UWB定位技术的工作原理详解">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89890"/>
                    </a:xfrm>
                    <a:prstGeom prst="rect">
                      <a:avLst/>
                    </a:prstGeom>
                    <a:noFill/>
                    <a:ln>
                      <a:noFill/>
                    </a:ln>
                  </pic:spPr>
                </pic:pic>
              </a:graphicData>
            </a:graphic>
          </wp:inline>
        </w:drawing>
      </w:r>
      <w:commentRangeEnd w:id="405"/>
      <w:r w:rsidR="00667DFF">
        <w:rPr>
          <w:rStyle w:val="a8"/>
        </w:rPr>
        <w:commentReference w:id="405"/>
      </w:r>
      <w:commentRangeEnd w:id="406"/>
      <w:r w:rsidR="00DB764E">
        <w:rPr>
          <w:rStyle w:val="a8"/>
        </w:rPr>
        <w:commentReference w:id="406"/>
      </w:r>
    </w:p>
    <w:p w14:paraId="7D0DF666" w14:textId="2BDAF30F" w:rsidR="00434484" w:rsidRDefault="00434484" w:rsidP="00434484">
      <w:pPr>
        <w:pStyle w:val="a3"/>
        <w:ind w:left="36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Then another set of hyperbolas can be obtained through the TDOA of another set of mobile terminals and base station 1 base station 3 or base station 2 base station 3. The two sets of hyperbolas will produce at most two intersection points, and then the location of the mobile terminals can be determined according to prior knowledge (such as radius range, etc.).</w:t>
      </w:r>
    </w:p>
    <w:p w14:paraId="09AB5FC4" w14:textId="61463A31" w:rsidR="00434484" w:rsidRDefault="00434484" w:rsidP="00434484">
      <w:pPr>
        <w:pStyle w:val="a3"/>
        <w:ind w:left="36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Its basic principle can be well illustrated by the following picture:</w:t>
      </w:r>
    </w:p>
    <w:p w14:paraId="5E336535" w14:textId="401368BA" w:rsidR="00434484" w:rsidRPr="00B93CCF" w:rsidRDefault="00434484" w:rsidP="00434484">
      <w:pPr>
        <w:pStyle w:val="a3"/>
        <w:ind w:left="360" w:firstLineChars="0" w:firstLine="0"/>
        <w:rPr>
          <w:rFonts w:ascii="Arial" w:hAnsi="Arial" w:cs="Arial"/>
          <w:color w:val="2E3033"/>
          <w:szCs w:val="21"/>
          <w:shd w:val="clear" w:color="auto" w:fill="FFFFFF"/>
        </w:rPr>
      </w:pPr>
      <w:r w:rsidRPr="00B93CCF">
        <w:rPr>
          <w:rFonts w:ascii="Arial" w:hAnsi="Arial" w:cs="Arial"/>
          <w:noProof/>
          <w:color w:val="2E3033"/>
          <w:szCs w:val="21"/>
          <w:shd w:val="clear" w:color="auto" w:fill="FFFFFF"/>
        </w:rPr>
        <w:drawing>
          <wp:inline distT="0" distB="0" distL="0" distR="0" wp14:anchorId="419A78A9" wp14:editId="79C2C52E">
            <wp:extent cx="5274310" cy="4899660"/>
            <wp:effectExtent l="0" t="0" r="2540" b="0"/>
            <wp:docPr id="14" name="图片 14" descr="UWB定位技术是什么？UWB定位技术的工作原理详解">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WB定位技术是什么？UWB定位技术的工作原理详解">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4899660"/>
                    </a:xfrm>
                    <a:prstGeom prst="rect">
                      <a:avLst/>
                    </a:prstGeom>
                    <a:noFill/>
                    <a:ln>
                      <a:noFill/>
                    </a:ln>
                  </pic:spPr>
                </pic:pic>
              </a:graphicData>
            </a:graphic>
          </wp:inline>
        </w:drawing>
      </w:r>
    </w:p>
    <w:p w14:paraId="43A57A84" w14:textId="1D879BC9" w:rsidR="00434484" w:rsidRDefault="00434484" w:rsidP="00434484">
      <w:pPr>
        <w:pStyle w:val="a3"/>
        <w:ind w:left="36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 xml:space="preserve">AOA estimation is also called </w:t>
      </w:r>
      <w:proofErr w:type="gramStart"/>
      <w:r>
        <w:rPr>
          <w:rFonts w:ascii="Arial" w:hAnsi="Arial" w:cs="Arial"/>
          <w:color w:val="2E3033"/>
          <w:szCs w:val="21"/>
          <w:shd w:val="clear" w:color="auto" w:fill="FFFFFF"/>
        </w:rPr>
        <w:t>DOA(</w:t>
      </w:r>
      <w:proofErr w:type="gramEnd"/>
      <w:r>
        <w:rPr>
          <w:rFonts w:ascii="Arial" w:hAnsi="Arial" w:cs="Arial"/>
          <w:color w:val="2E3033"/>
          <w:szCs w:val="21"/>
          <w:shd w:val="clear" w:color="auto" w:fill="FFFFFF"/>
        </w:rPr>
        <w:t>Direction of Arrival) estimation or DF(Direction Finding).</w:t>
      </w:r>
    </w:p>
    <w:p w14:paraId="1B3D9411" w14:textId="00C21A1F" w:rsidR="00434484" w:rsidRDefault="00434484" w:rsidP="00434484">
      <w:pPr>
        <w:pStyle w:val="a3"/>
        <w:ind w:left="36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The advantage of AOA is that it requires fewer base stations, and only two base stations can be used for positioning. Before the LTE system, AOA positioning was not paid much attention because the former base station did not have antenna array and the base station was replaced only for positioning, which not only required huge investment but also destroyed the structure and working mode of the original system, making the communication system unable to work normally. With the application of OFDM and multi-antenna array technology in LTE system, AOA localization based on LTE has become a research hotspot. The disadvantage of AOA is that when the distance between the mobile terminal and the base station is relatively long, even if there is a small error of positioning Angle, it will cause a large deviation of positioning distance. Therefore, AOA positioning is more common in medium and short distance positioning.</w:t>
      </w:r>
    </w:p>
    <w:p w14:paraId="3170B59C" w14:textId="2A90D356" w:rsidR="00016BD8" w:rsidRDefault="00016BD8" w:rsidP="00434484">
      <w:pPr>
        <w:pStyle w:val="a3"/>
        <w:ind w:left="36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The following diagram illustrates the basic principles of AOA well:</w:t>
      </w:r>
    </w:p>
    <w:p w14:paraId="11084690" w14:textId="50BC4B22" w:rsidR="00016BD8" w:rsidRPr="00B93CCF" w:rsidRDefault="00016BD8" w:rsidP="00434484">
      <w:pPr>
        <w:pStyle w:val="a3"/>
        <w:ind w:left="360" w:firstLineChars="0" w:firstLine="0"/>
        <w:rPr>
          <w:rFonts w:ascii="Arial" w:hAnsi="Arial" w:cs="Arial"/>
          <w:color w:val="2E3033"/>
          <w:szCs w:val="21"/>
          <w:shd w:val="clear" w:color="auto" w:fill="FFFFFF"/>
        </w:rPr>
      </w:pPr>
      <w:r w:rsidRPr="00B93CCF">
        <w:rPr>
          <w:rFonts w:ascii="Arial" w:hAnsi="Arial" w:cs="Arial"/>
          <w:noProof/>
          <w:color w:val="2E3033"/>
          <w:szCs w:val="21"/>
          <w:shd w:val="clear" w:color="auto" w:fill="FFFFFF"/>
        </w:rPr>
        <w:drawing>
          <wp:inline distT="0" distB="0" distL="0" distR="0" wp14:anchorId="73EF2170" wp14:editId="47121DD0">
            <wp:extent cx="5274310" cy="3453765"/>
            <wp:effectExtent l="0" t="0" r="2540" b="0"/>
            <wp:docPr id="15" name="图片 15" descr="UWB定位技术是什么？UWB定位技术的工作原理详解">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WB定位技术是什么？UWB定位技术的工作原理详解">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3453765"/>
                    </a:xfrm>
                    <a:prstGeom prst="rect">
                      <a:avLst/>
                    </a:prstGeom>
                    <a:noFill/>
                    <a:ln>
                      <a:noFill/>
                    </a:ln>
                  </pic:spPr>
                </pic:pic>
              </a:graphicData>
            </a:graphic>
          </wp:inline>
        </w:drawing>
      </w:r>
    </w:p>
    <w:p w14:paraId="629B49B1" w14:textId="4788F8ED" w:rsidR="00016BD8" w:rsidRDefault="00016BD8" w:rsidP="00434484">
      <w:pPr>
        <w:pStyle w:val="a3"/>
        <w:ind w:left="360" w:firstLineChars="0" w:firstLine="0"/>
        <w:rPr>
          <w:ins w:id="408" w:author="Man WONG" w:date="2021-07-12T11:59:00Z"/>
          <w:rFonts w:ascii="Arial" w:hAnsi="Arial" w:cs="Arial"/>
          <w:color w:val="2E3033"/>
          <w:szCs w:val="21"/>
          <w:shd w:val="clear" w:color="auto" w:fill="FFFFFF"/>
        </w:rPr>
      </w:pPr>
      <w:r>
        <w:rPr>
          <w:rFonts w:ascii="Arial" w:hAnsi="Arial" w:cs="Arial"/>
          <w:color w:val="2E3033"/>
          <w:szCs w:val="21"/>
          <w:shd w:val="clear" w:color="auto" w:fill="FFFFFF"/>
        </w:rPr>
        <w:t>Hybrid positioning technology refers to the mixed use of two or three of the above positioning technologies, such as TOA-TDOA, TOA-AOA, TDOA-AOA, etc., to detect and extract relevant positioning parameters for positioning calculation. Hybrid positioning technology can use a variety of positioning parameters to achieve positioning, comprehensive characteristics of different positioning technology, in the characteristics of each positioning technology to learn from each other, so that the final positioning performance is optimized.</w:t>
      </w:r>
    </w:p>
    <w:p w14:paraId="6CC27BA1" w14:textId="77777777" w:rsidR="00A6741A" w:rsidRDefault="00A6741A" w:rsidP="00434484">
      <w:pPr>
        <w:pStyle w:val="a3"/>
        <w:ind w:left="360" w:firstLineChars="0" w:firstLine="0"/>
        <w:rPr>
          <w:rFonts w:ascii="Arial" w:hAnsi="Arial" w:cs="Arial"/>
          <w:color w:val="2E3033"/>
          <w:szCs w:val="21"/>
          <w:shd w:val="clear" w:color="auto" w:fill="FFFFFF"/>
        </w:rPr>
      </w:pPr>
    </w:p>
    <w:p w14:paraId="6A93212D" w14:textId="38891FBD" w:rsidR="00016BD8" w:rsidRDefault="00016BD8" w:rsidP="00434484">
      <w:pPr>
        <w:pStyle w:val="a3"/>
        <w:ind w:left="36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For TOA-AOA based technology, also known as rounded corner positioning, using this method can be achieved by using a single base station for positioning. Firstly, the distance R between the mobile terminal and the base station can be calculated by using the value of TOA, so that the location of the terminal can be determined on the circumference of the circle with the base station as the center of the circle and the radius R. Then use the antenna array to measure the AOA from the mobile terminal to the base station, and make a ray. Then the intersection point between the ray and the circle is the location of the mobile terminal. If the position of the mobile terminal is (X0, Y0) and the position of the base station is (X, Y), the arrival Angle of the signal emitted by the mobile terminal measured in the base station is θ, and the distance between the base station and the mobile terminal is R, then they satisfy the following equation:</w:t>
      </w:r>
    </w:p>
    <w:p w14:paraId="7F9371D2" w14:textId="4F6A98CE" w:rsidR="00016BD8" w:rsidRPr="00B93CCF" w:rsidRDefault="00016BD8" w:rsidP="00434484">
      <w:pPr>
        <w:pStyle w:val="a3"/>
        <w:ind w:left="360" w:firstLineChars="0" w:firstLine="0"/>
        <w:rPr>
          <w:rFonts w:ascii="Arial" w:hAnsi="Arial" w:cs="Arial"/>
          <w:color w:val="2E3033"/>
          <w:szCs w:val="21"/>
          <w:shd w:val="clear" w:color="auto" w:fill="FFFFFF"/>
        </w:rPr>
      </w:pPr>
      <w:r w:rsidRPr="00B93CCF">
        <w:rPr>
          <w:rFonts w:ascii="Arial" w:hAnsi="Arial" w:cs="Arial"/>
          <w:noProof/>
          <w:color w:val="2E3033"/>
          <w:szCs w:val="21"/>
          <w:shd w:val="clear" w:color="auto" w:fill="FFFFFF"/>
        </w:rPr>
        <w:drawing>
          <wp:inline distT="0" distB="0" distL="0" distR="0" wp14:anchorId="64EF6B0F" wp14:editId="4FEAFF42">
            <wp:extent cx="2844800" cy="1257300"/>
            <wp:effectExtent l="0" t="0" r="0" b="0"/>
            <wp:docPr id="16" name="图片 16">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44800" cy="1257300"/>
                    </a:xfrm>
                    <a:prstGeom prst="rect">
                      <a:avLst/>
                    </a:prstGeom>
                    <a:noFill/>
                    <a:ln>
                      <a:noFill/>
                    </a:ln>
                  </pic:spPr>
                </pic:pic>
              </a:graphicData>
            </a:graphic>
          </wp:inline>
        </w:drawing>
      </w:r>
    </w:p>
    <w:p w14:paraId="477507E7" w14:textId="3F74AA0E" w:rsidR="00016BD8" w:rsidRDefault="00016BD8" w:rsidP="00434484">
      <w:pPr>
        <w:pStyle w:val="a3"/>
        <w:ind w:left="36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We can vividly understand the positioning process through the following figure:</w:t>
      </w:r>
    </w:p>
    <w:p w14:paraId="79ACAFC0" w14:textId="58418874" w:rsidR="00016BD8" w:rsidRPr="00B93CCF" w:rsidRDefault="00016BD8" w:rsidP="00434484">
      <w:pPr>
        <w:pStyle w:val="a3"/>
        <w:ind w:left="360" w:firstLineChars="0" w:firstLine="0"/>
        <w:rPr>
          <w:rFonts w:ascii="Arial" w:hAnsi="Arial" w:cs="Arial"/>
          <w:color w:val="2E3033"/>
          <w:szCs w:val="21"/>
          <w:shd w:val="clear" w:color="auto" w:fill="FFFFFF"/>
        </w:rPr>
      </w:pPr>
      <w:r w:rsidRPr="00B93CCF">
        <w:rPr>
          <w:rFonts w:ascii="Arial" w:hAnsi="Arial" w:cs="Arial"/>
          <w:noProof/>
          <w:color w:val="2E3033"/>
          <w:szCs w:val="21"/>
          <w:shd w:val="clear" w:color="auto" w:fill="FFFFFF"/>
        </w:rPr>
        <w:drawing>
          <wp:inline distT="0" distB="0" distL="0" distR="0" wp14:anchorId="1927A04F" wp14:editId="203DA695">
            <wp:extent cx="3854450" cy="4191000"/>
            <wp:effectExtent l="0" t="0" r="0" b="0"/>
            <wp:docPr id="17" name="图片 17">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54450" cy="4191000"/>
                    </a:xfrm>
                    <a:prstGeom prst="rect">
                      <a:avLst/>
                    </a:prstGeom>
                    <a:noFill/>
                    <a:ln>
                      <a:noFill/>
                    </a:ln>
                  </pic:spPr>
                </pic:pic>
              </a:graphicData>
            </a:graphic>
          </wp:inline>
        </w:drawing>
      </w:r>
    </w:p>
    <w:p w14:paraId="651CACD2" w14:textId="4393A974" w:rsidR="00016BD8" w:rsidRDefault="00016BD8" w:rsidP="00434484">
      <w:pPr>
        <w:pStyle w:val="a3"/>
        <w:ind w:left="36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For TDOA-AOA positioning, its positioning principle can be understood through the image below:</w:t>
      </w:r>
    </w:p>
    <w:p w14:paraId="12D8ABFF" w14:textId="3BCAFE7E" w:rsidR="00016BD8" w:rsidRDefault="00016BD8" w:rsidP="00434484">
      <w:pPr>
        <w:pStyle w:val="a3"/>
        <w:ind w:left="360" w:firstLineChars="0" w:firstLine="0"/>
        <w:rPr>
          <w:ins w:id="409" w:author="Man WONG" w:date="2021-07-12T12:00:00Z"/>
        </w:rPr>
      </w:pPr>
      <w:r>
        <w:rPr>
          <w:noProof/>
          <w:color w:val="0F769F"/>
          <w:spacing w:val="8"/>
        </w:rPr>
        <w:drawing>
          <wp:inline distT="0" distB="0" distL="0" distR="0" wp14:anchorId="65780EE0" wp14:editId="59180776">
            <wp:extent cx="5274310" cy="3404235"/>
            <wp:effectExtent l="0" t="0" r="2540" b="5715"/>
            <wp:docPr id="18" name="图片 18" descr="UWB定位技术是什么？UWB定位技术的工作原理详解">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WB定位技术是什么？UWB定位技术的工作原理详解">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3404235"/>
                    </a:xfrm>
                    <a:prstGeom prst="rect">
                      <a:avLst/>
                    </a:prstGeom>
                    <a:noFill/>
                    <a:ln>
                      <a:noFill/>
                    </a:ln>
                  </pic:spPr>
                </pic:pic>
              </a:graphicData>
            </a:graphic>
          </wp:inline>
        </w:drawing>
      </w:r>
    </w:p>
    <w:p w14:paraId="7591F060" w14:textId="5353D450" w:rsidR="001A3890" w:rsidRDefault="001A3890" w:rsidP="00434484">
      <w:pPr>
        <w:pStyle w:val="a3"/>
        <w:ind w:left="360" w:firstLineChars="0" w:firstLine="0"/>
        <w:rPr>
          <w:ins w:id="410" w:author="WANG Haoyi" w:date="2021-07-13T13:45:00Z"/>
        </w:rPr>
      </w:pPr>
      <w:ins w:id="411" w:author="Man WONG" w:date="2021-07-12T12:00:00Z">
        <w:r>
          <w:t xml:space="preserve">Wondering what localization </w:t>
        </w:r>
        <w:proofErr w:type="gramStart"/>
        <w:r>
          <w:t>scheme</w:t>
        </w:r>
        <w:proofErr w:type="gramEnd"/>
        <w:r>
          <w:t xml:space="preserve"> you would recommend for implementation?</w:t>
        </w:r>
      </w:ins>
    </w:p>
    <w:p w14:paraId="5204ED09" w14:textId="00294793" w:rsidR="00DB764E" w:rsidRDefault="00DB764E" w:rsidP="00434484">
      <w:pPr>
        <w:pStyle w:val="a3"/>
        <w:ind w:left="360" w:firstLineChars="0" w:firstLine="0"/>
      </w:pPr>
      <w:ins w:id="412" w:author="WANG Haoyi" w:date="2021-07-13T13:45:00Z">
        <w:r>
          <w:rPr>
            <w:rFonts w:hint="eastAsia"/>
          </w:rPr>
          <w:t>I</w:t>
        </w:r>
        <w:r>
          <w:t xml:space="preserve"> would recommend TDOA, for its better performance in accuracy</w:t>
        </w:r>
      </w:ins>
      <w:ins w:id="413" w:author="WANG Haoyi" w:date="2021-07-13T13:46:00Z">
        <w:r>
          <w:t>. At the same time, TDOA</w:t>
        </w:r>
      </w:ins>
      <w:ins w:id="414" w:author="WANG Haoyi" w:date="2021-07-13T13:45:00Z">
        <w:r>
          <w:t xml:space="preserve"> </w:t>
        </w:r>
      </w:ins>
      <w:ins w:id="415" w:author="WANG Haoyi" w:date="2021-07-13T13:47:00Z">
        <w:r>
          <w:t>is easier to implement.</w:t>
        </w:r>
      </w:ins>
      <w:ins w:id="416" w:author="WANG Haoyi" w:date="2021-07-13T13:50:00Z">
        <w:r w:rsidR="00CD5B69">
          <w:t xml:space="preserve"> </w:t>
        </w:r>
      </w:ins>
      <w:ins w:id="417" w:author="WANG Haoyi" w:date="2021-07-13T13:51:00Z">
        <w:r w:rsidR="00CD5B69">
          <w:t>Combination of multiple schemes can also be considered.</w:t>
        </w:r>
      </w:ins>
    </w:p>
    <w:sectPr w:rsidR="00DB764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0" w:author="Man WONG" w:date="2021-07-12T10:40:00Z" w:initials="MW">
    <w:p w14:paraId="14C12B20" w14:textId="77777777" w:rsidR="003D6288" w:rsidRDefault="003D6288" w:rsidP="00FA69A7">
      <w:pPr>
        <w:pStyle w:val="a9"/>
        <w:jc w:val="left"/>
      </w:pPr>
      <w:r>
        <w:rPr>
          <w:rStyle w:val="a8"/>
        </w:rPr>
        <w:annotationRef/>
      </w:r>
      <w:r>
        <w:t>Is this exactly the same as (1)? Why the redundant description?</w:t>
      </w:r>
    </w:p>
  </w:comment>
  <w:comment w:id="61" w:author="WANG Haoyi" w:date="2021-07-12T15:45:00Z" w:initials="WH">
    <w:p w14:paraId="3F61BDF9" w14:textId="56B6847C" w:rsidR="00344851" w:rsidRDefault="00344851">
      <w:pPr>
        <w:pStyle w:val="a9"/>
      </w:pPr>
      <w:r>
        <w:rPr>
          <w:rStyle w:val="a8"/>
        </w:rPr>
        <w:annotationRef/>
      </w:r>
      <w:r w:rsidRPr="00344851">
        <w:t>I mentioned in (1) that the TOF ranging method is a two-way ranging techn</w:t>
      </w:r>
      <w:r>
        <w:t>ology</w:t>
      </w:r>
      <w:r w:rsidRPr="00344851">
        <w:t>, and I rewrote it for compari</w:t>
      </w:r>
      <w:r>
        <w:t>ng</w:t>
      </w:r>
      <w:r w:rsidRPr="00344851">
        <w:t xml:space="preserve"> with the following content.</w:t>
      </w:r>
    </w:p>
  </w:comment>
  <w:comment w:id="150" w:author="Man WONG" w:date="2021-07-12T10:38:00Z" w:initials="MW">
    <w:p w14:paraId="41E79987" w14:textId="51A01555" w:rsidR="006368AC" w:rsidRDefault="006368AC" w:rsidP="003D6288">
      <w:pPr>
        <w:pStyle w:val="a9"/>
      </w:pPr>
      <w:r>
        <w:rPr>
          <w:rStyle w:val="a8"/>
        </w:rPr>
        <w:annotationRef/>
      </w:r>
      <w:r>
        <w:t>Up to this point, this is exactly the same as (1). Please elaborate.</w:t>
      </w:r>
    </w:p>
  </w:comment>
  <w:comment w:id="151" w:author="WANG Haoyi" w:date="2021-07-12T15:50:00Z" w:initials="WH">
    <w:p w14:paraId="4687D67E" w14:textId="1D5EE566" w:rsidR="00344851" w:rsidRDefault="00344851" w:rsidP="00344851">
      <w:pPr>
        <w:pStyle w:val="a9"/>
      </w:pPr>
      <w:r>
        <w:rPr>
          <w:rStyle w:val="a8"/>
        </w:rPr>
        <w:annotationRef/>
      </w:r>
      <w:r w:rsidRPr="00344851">
        <w:t>TOF ranging method is a two-way ranging techn</w:t>
      </w:r>
      <w:r>
        <w:t>ology</w:t>
      </w:r>
      <w:r w:rsidRPr="00344851">
        <w:t>, and I rewrote it for compari</w:t>
      </w:r>
      <w:r>
        <w:t>ng</w:t>
      </w:r>
      <w:r w:rsidRPr="00344851">
        <w:t xml:space="preserve"> with the following content.</w:t>
      </w:r>
    </w:p>
    <w:p w14:paraId="78B24538" w14:textId="643C73B1" w:rsidR="00344851" w:rsidRPr="00344851" w:rsidRDefault="00344851">
      <w:pPr>
        <w:pStyle w:val="a9"/>
      </w:pPr>
    </w:p>
  </w:comment>
  <w:comment w:id="166" w:author="Man WONG" w:date="2021-07-12T09:35:00Z" w:initials="MW">
    <w:p w14:paraId="6239F1E7" w14:textId="6CF9A948" w:rsidR="0060608C" w:rsidRDefault="0060608C" w:rsidP="006368AC">
      <w:pPr>
        <w:pStyle w:val="a9"/>
      </w:pPr>
      <w:r>
        <w:rPr>
          <w:rStyle w:val="a8"/>
        </w:rPr>
        <w:annotationRef/>
      </w:r>
      <w:r>
        <w:t>Please define clock offset.</w:t>
      </w:r>
    </w:p>
  </w:comment>
  <w:comment w:id="167" w:author="WANG Haoyi" w:date="2021-07-12T16:54:00Z" w:initials="WH">
    <w:p w14:paraId="1A98E5FA" w14:textId="556A8731" w:rsidR="00CD673F" w:rsidRDefault="00CD673F">
      <w:pPr>
        <w:pStyle w:val="a9"/>
      </w:pPr>
      <w:r>
        <w:rPr>
          <w:rStyle w:val="a8"/>
        </w:rPr>
        <w:annotationRef/>
      </w:r>
      <w:r>
        <w:rPr>
          <w:rFonts w:hint="eastAsia"/>
        </w:rPr>
        <w:t>I</w:t>
      </w:r>
      <w:r>
        <w:t>t means t</w:t>
      </w:r>
      <w:r w:rsidRPr="00CD673F">
        <w:t>he difference in the time it takes for a clock signal to reach various parts of a digital circuit</w:t>
      </w:r>
      <w:r>
        <w:t>.</w:t>
      </w:r>
    </w:p>
  </w:comment>
  <w:comment w:id="175" w:author="Man WONG" w:date="2021-07-12T11:19:00Z" w:initials="MW">
    <w:p w14:paraId="3EFC777A" w14:textId="77777777" w:rsidR="00327266" w:rsidRDefault="00327266" w:rsidP="00732032">
      <w:pPr>
        <w:pStyle w:val="a9"/>
        <w:jc w:val="left"/>
      </w:pPr>
      <w:r>
        <w:rPr>
          <w:rStyle w:val="a8"/>
        </w:rPr>
        <w:annotationRef/>
      </w:r>
      <w:r>
        <w:t>Please define clock offsets and show the derivation of the equation for "error" based on your definition.</w:t>
      </w:r>
    </w:p>
  </w:comment>
  <w:comment w:id="176" w:author="WANG Haoyi" w:date="2021-07-13T09:48:00Z" w:initials="WH">
    <w:p w14:paraId="1F998293" w14:textId="77777777" w:rsidR="00390187" w:rsidRPr="00390187" w:rsidRDefault="00390187" w:rsidP="00390187">
      <w:pPr>
        <w:pStyle w:val="a9"/>
      </w:pPr>
      <w:r>
        <w:rPr>
          <w:rStyle w:val="a8"/>
        </w:rPr>
        <w:annotationRef/>
      </w:r>
      <w:proofErr w:type="spellStart"/>
      <w:r w:rsidRPr="00390187">
        <w:rPr>
          <w:i/>
          <w:iCs/>
        </w:rPr>
        <w:t>Tprop</w:t>
      </w:r>
      <w:proofErr w:type="spellEnd"/>
      <w:r w:rsidRPr="00390187">
        <w:rPr>
          <w:rFonts w:ascii="MS Gothic" w:eastAsia="MS Gothic" w:hAnsi="MS Gothic" w:cs="MS Gothic" w:hint="eastAsia"/>
        </w:rPr>
        <w:t>​</w:t>
      </w:r>
      <w:r w:rsidRPr="00390187">
        <w:t>=1</w:t>
      </w:r>
      <w:r w:rsidRPr="00390187">
        <w:rPr>
          <w:rFonts w:hint="eastAsia"/>
        </w:rPr>
        <w:t>/</w:t>
      </w:r>
      <w:r w:rsidRPr="00390187">
        <w:t>2*</w:t>
      </w:r>
      <w:r w:rsidRPr="00390187">
        <w:rPr>
          <w:rFonts w:ascii="MS Gothic" w:eastAsia="MS Gothic" w:hAnsi="MS Gothic" w:cs="MS Gothic" w:hint="eastAsia"/>
        </w:rPr>
        <w:t>​</w:t>
      </w:r>
      <w:r w:rsidRPr="00390187">
        <w:t>(</w:t>
      </w:r>
      <w:proofErr w:type="spellStart"/>
      <w:r w:rsidRPr="00390187">
        <w:rPr>
          <w:i/>
          <w:iCs/>
        </w:rPr>
        <w:t>Tround</w:t>
      </w:r>
      <w:proofErr w:type="spellEnd"/>
      <w:r w:rsidRPr="00390187">
        <w:rPr>
          <w:rFonts w:ascii="MS Gothic" w:eastAsia="MS Gothic" w:hAnsi="MS Gothic" w:cs="MS Gothic" w:hint="eastAsia"/>
        </w:rPr>
        <w:t>​</w:t>
      </w:r>
      <w:r w:rsidRPr="00390187">
        <w:rPr>
          <w:rFonts w:ascii="微软雅黑" w:eastAsia="微软雅黑" w:hAnsi="微软雅黑" w:cs="微软雅黑" w:hint="eastAsia"/>
        </w:rPr>
        <w:t>−</w:t>
      </w:r>
      <w:proofErr w:type="spellStart"/>
      <w:r w:rsidRPr="00390187">
        <w:rPr>
          <w:i/>
          <w:iCs/>
        </w:rPr>
        <w:t>Treply</w:t>
      </w:r>
      <w:proofErr w:type="spellEnd"/>
      <w:r w:rsidRPr="00390187">
        <w:rPr>
          <w:rFonts w:ascii="MS Gothic" w:eastAsia="MS Gothic" w:hAnsi="MS Gothic" w:cs="MS Gothic" w:hint="eastAsia"/>
        </w:rPr>
        <w:t>​</w:t>
      </w:r>
      <w:r w:rsidRPr="00390187">
        <w:t>)</w:t>
      </w:r>
    </w:p>
    <w:p w14:paraId="5F330895" w14:textId="77777777" w:rsidR="00390187" w:rsidRPr="00390187" w:rsidRDefault="00390187" w:rsidP="00390187">
      <w:pPr>
        <w:pStyle w:val="a9"/>
      </w:pPr>
      <w:r w:rsidRPr="00390187">
        <w:rPr>
          <w:i/>
          <w:iCs/>
        </w:rPr>
        <w:t xml:space="preserve">T </w:t>
      </w:r>
      <w:r w:rsidRPr="00390187">
        <w:rPr>
          <w:rFonts w:ascii="MS Gothic" w:eastAsia="MS Gothic" w:hAnsi="MS Gothic" w:cs="MS Gothic" w:hint="eastAsia"/>
          <w:i/>
          <w:iCs/>
        </w:rPr>
        <w:t>̂</w:t>
      </w:r>
      <w:r w:rsidRPr="00390187">
        <w:rPr>
          <w:i/>
          <w:iCs/>
        </w:rPr>
        <w:t>prop</w:t>
      </w:r>
      <w:r w:rsidRPr="00390187">
        <w:rPr>
          <w:rFonts w:ascii="MS Gothic" w:eastAsia="MS Gothic" w:hAnsi="MS Gothic" w:cs="MS Gothic" w:hint="eastAsia"/>
        </w:rPr>
        <w:t>​</w:t>
      </w:r>
      <w:r w:rsidRPr="00390187">
        <w:t>=1/2*</w:t>
      </w:r>
      <w:r w:rsidRPr="00390187">
        <w:rPr>
          <w:rFonts w:ascii="MS Gothic" w:eastAsia="MS Gothic" w:hAnsi="MS Gothic" w:cs="MS Gothic" w:hint="eastAsia"/>
        </w:rPr>
        <w:t>​</w:t>
      </w:r>
      <w:r w:rsidRPr="00390187">
        <w:t>[</w:t>
      </w:r>
      <w:proofErr w:type="spellStart"/>
      <w:r w:rsidRPr="00390187">
        <w:rPr>
          <w:i/>
          <w:iCs/>
        </w:rPr>
        <w:t>Tround</w:t>
      </w:r>
      <w:proofErr w:type="spellEnd"/>
      <w:r w:rsidRPr="00390187">
        <w:rPr>
          <w:rFonts w:ascii="MS Gothic" w:eastAsia="MS Gothic" w:hAnsi="MS Gothic" w:cs="MS Gothic" w:hint="eastAsia"/>
        </w:rPr>
        <w:t>​</w:t>
      </w:r>
      <w:r w:rsidRPr="00390187">
        <w:t>(1+</w:t>
      </w:r>
      <w:r w:rsidRPr="00390187">
        <w:rPr>
          <w:i/>
          <w:iCs/>
        </w:rPr>
        <w:t>eA</w:t>
      </w:r>
      <w:r w:rsidRPr="00390187">
        <w:rPr>
          <w:rFonts w:ascii="MS Gothic" w:eastAsia="MS Gothic" w:hAnsi="MS Gothic" w:cs="MS Gothic" w:hint="eastAsia"/>
        </w:rPr>
        <w:t>​</w:t>
      </w:r>
      <w:r w:rsidRPr="00390187">
        <w:t>)</w:t>
      </w:r>
      <w:r w:rsidRPr="00390187">
        <w:rPr>
          <w:rFonts w:ascii="微软雅黑" w:eastAsia="微软雅黑" w:hAnsi="微软雅黑" w:cs="微软雅黑" w:hint="eastAsia"/>
        </w:rPr>
        <w:t>−</w:t>
      </w:r>
      <w:proofErr w:type="spellStart"/>
      <w:r w:rsidRPr="00390187">
        <w:rPr>
          <w:i/>
          <w:iCs/>
        </w:rPr>
        <w:t>Treply</w:t>
      </w:r>
      <w:proofErr w:type="spellEnd"/>
      <w:r w:rsidRPr="00390187">
        <w:rPr>
          <w:rFonts w:ascii="MS Gothic" w:eastAsia="MS Gothic" w:hAnsi="MS Gothic" w:cs="MS Gothic" w:hint="eastAsia"/>
        </w:rPr>
        <w:t>​</w:t>
      </w:r>
      <w:r w:rsidRPr="00390187">
        <w:t>(1+</w:t>
      </w:r>
      <w:r w:rsidRPr="00390187">
        <w:rPr>
          <w:i/>
          <w:iCs/>
        </w:rPr>
        <w:t>eB</w:t>
      </w:r>
      <w:r w:rsidRPr="00390187">
        <w:rPr>
          <w:rFonts w:ascii="MS Gothic" w:eastAsia="MS Gothic" w:hAnsi="MS Gothic" w:cs="MS Gothic" w:hint="eastAsia"/>
        </w:rPr>
        <w:t>​</w:t>
      </w:r>
      <w:r w:rsidRPr="00390187">
        <w:t>)]</w:t>
      </w:r>
    </w:p>
    <w:p w14:paraId="43DD2B66" w14:textId="77777777" w:rsidR="00390187" w:rsidRPr="00390187" w:rsidRDefault="00390187" w:rsidP="00390187">
      <w:pPr>
        <w:pStyle w:val="a9"/>
      </w:pPr>
      <w:r w:rsidRPr="00390187">
        <w:rPr>
          <w:i/>
          <w:iCs/>
        </w:rPr>
        <w:t>Error</w:t>
      </w:r>
      <w:r w:rsidRPr="00390187">
        <w:t>=</w:t>
      </w:r>
      <w:proofErr w:type="spellStart"/>
      <w:r w:rsidRPr="00390187">
        <w:rPr>
          <w:i/>
          <w:iCs/>
        </w:rPr>
        <w:t>T</w:t>
      </w:r>
      <w:r w:rsidRPr="00390187">
        <w:t>^</w:t>
      </w:r>
      <w:r w:rsidRPr="00390187">
        <w:rPr>
          <w:i/>
          <w:iCs/>
        </w:rPr>
        <w:t>prop</w:t>
      </w:r>
      <w:proofErr w:type="spellEnd"/>
      <w:r w:rsidRPr="00390187">
        <w:rPr>
          <w:rFonts w:ascii="MS Gothic" w:eastAsia="MS Gothic" w:hAnsi="MS Gothic" w:cs="MS Gothic" w:hint="eastAsia"/>
        </w:rPr>
        <w:t>​</w:t>
      </w:r>
      <w:r w:rsidRPr="00390187">
        <w:rPr>
          <w:rFonts w:ascii="微软雅黑" w:eastAsia="微软雅黑" w:hAnsi="微软雅黑" w:cs="微软雅黑" w:hint="eastAsia"/>
        </w:rPr>
        <w:t>−</w:t>
      </w:r>
      <w:proofErr w:type="spellStart"/>
      <w:r w:rsidRPr="00390187">
        <w:rPr>
          <w:i/>
          <w:iCs/>
        </w:rPr>
        <w:t>Tprop</w:t>
      </w:r>
      <w:proofErr w:type="spellEnd"/>
      <w:r w:rsidRPr="00390187">
        <w:rPr>
          <w:rFonts w:ascii="MS Gothic" w:eastAsia="MS Gothic" w:hAnsi="MS Gothic" w:cs="MS Gothic" w:hint="eastAsia"/>
        </w:rPr>
        <w:t>​</w:t>
      </w:r>
      <w:r w:rsidRPr="00390187">
        <w:t>=1/2*</w:t>
      </w:r>
      <w:r w:rsidRPr="00390187">
        <w:rPr>
          <w:rFonts w:ascii="MS Gothic" w:eastAsia="MS Gothic" w:hAnsi="MS Gothic" w:cs="MS Gothic" w:hint="eastAsia"/>
        </w:rPr>
        <w:t>​</w:t>
      </w:r>
      <w:r w:rsidRPr="00390187">
        <w:t>(</w:t>
      </w:r>
      <w:proofErr w:type="spellStart"/>
      <w:r w:rsidRPr="00390187">
        <w:rPr>
          <w:i/>
          <w:iCs/>
        </w:rPr>
        <w:t>Tround</w:t>
      </w:r>
      <w:proofErr w:type="spellEnd"/>
      <w:r w:rsidRPr="00390187">
        <w:rPr>
          <w:rFonts w:ascii="MS Gothic" w:eastAsia="MS Gothic" w:hAnsi="MS Gothic" w:cs="MS Gothic" w:hint="eastAsia"/>
        </w:rPr>
        <w:t>​⋅</w:t>
      </w:r>
      <w:proofErr w:type="spellStart"/>
      <w:r w:rsidRPr="00390187">
        <w:rPr>
          <w:i/>
          <w:iCs/>
        </w:rPr>
        <w:t>eA</w:t>
      </w:r>
      <w:proofErr w:type="spellEnd"/>
      <w:r w:rsidRPr="00390187">
        <w:rPr>
          <w:rFonts w:ascii="MS Gothic" w:eastAsia="MS Gothic" w:hAnsi="MS Gothic" w:cs="MS Gothic" w:hint="eastAsia"/>
        </w:rPr>
        <w:t>​</w:t>
      </w:r>
      <w:r w:rsidRPr="00390187">
        <w:rPr>
          <w:rFonts w:ascii="微软雅黑" w:eastAsia="微软雅黑" w:hAnsi="微软雅黑" w:cs="微软雅黑" w:hint="eastAsia"/>
        </w:rPr>
        <w:t>−</w:t>
      </w:r>
      <w:proofErr w:type="spellStart"/>
      <w:r w:rsidRPr="00390187">
        <w:rPr>
          <w:i/>
          <w:iCs/>
        </w:rPr>
        <w:t>Treply</w:t>
      </w:r>
      <w:proofErr w:type="spellEnd"/>
      <w:r w:rsidRPr="00390187">
        <w:rPr>
          <w:rFonts w:ascii="MS Gothic" w:eastAsia="MS Gothic" w:hAnsi="MS Gothic" w:cs="MS Gothic" w:hint="eastAsia"/>
        </w:rPr>
        <w:t>​⋅</w:t>
      </w:r>
      <w:proofErr w:type="spellStart"/>
      <w:r w:rsidRPr="00390187">
        <w:rPr>
          <w:i/>
          <w:iCs/>
        </w:rPr>
        <w:t>eB</w:t>
      </w:r>
      <w:proofErr w:type="spellEnd"/>
      <w:r w:rsidRPr="00390187">
        <w:rPr>
          <w:rFonts w:ascii="MS Gothic" w:eastAsia="MS Gothic" w:hAnsi="MS Gothic" w:cs="MS Gothic" w:hint="eastAsia"/>
        </w:rPr>
        <w:t>​</w:t>
      </w:r>
      <w:r w:rsidRPr="00390187">
        <w:t>)=1/2*</w:t>
      </w:r>
      <w:r w:rsidRPr="00390187">
        <w:rPr>
          <w:rFonts w:ascii="MS Gothic" w:eastAsia="MS Gothic" w:hAnsi="MS Gothic" w:cs="MS Gothic" w:hint="eastAsia"/>
        </w:rPr>
        <w:t>​</w:t>
      </w:r>
      <w:proofErr w:type="spellStart"/>
      <w:r w:rsidRPr="00390187">
        <w:rPr>
          <w:i/>
          <w:iCs/>
        </w:rPr>
        <w:t>Treply</w:t>
      </w:r>
      <w:proofErr w:type="spellEnd"/>
      <w:r w:rsidRPr="00390187">
        <w:rPr>
          <w:rFonts w:ascii="MS Gothic" w:eastAsia="MS Gothic" w:hAnsi="MS Gothic" w:cs="MS Gothic" w:hint="eastAsia"/>
        </w:rPr>
        <w:t>​</w:t>
      </w:r>
      <w:r w:rsidRPr="00390187">
        <w:t>(</w:t>
      </w:r>
      <w:proofErr w:type="spellStart"/>
      <w:r w:rsidRPr="00390187">
        <w:rPr>
          <w:i/>
          <w:iCs/>
        </w:rPr>
        <w:t>eA</w:t>
      </w:r>
      <w:proofErr w:type="spellEnd"/>
      <w:r w:rsidRPr="00390187">
        <w:rPr>
          <w:rFonts w:ascii="MS Gothic" w:eastAsia="MS Gothic" w:hAnsi="MS Gothic" w:cs="MS Gothic" w:hint="eastAsia"/>
        </w:rPr>
        <w:t>​</w:t>
      </w:r>
      <w:r w:rsidRPr="00390187">
        <w:rPr>
          <w:rFonts w:ascii="微软雅黑" w:eastAsia="微软雅黑" w:hAnsi="微软雅黑" w:cs="微软雅黑" w:hint="eastAsia"/>
        </w:rPr>
        <w:t>−</w:t>
      </w:r>
      <w:proofErr w:type="spellStart"/>
      <w:r w:rsidRPr="00390187">
        <w:rPr>
          <w:i/>
          <w:iCs/>
        </w:rPr>
        <w:t>eB</w:t>
      </w:r>
      <w:proofErr w:type="spellEnd"/>
      <w:r w:rsidRPr="00390187">
        <w:rPr>
          <w:rFonts w:ascii="MS Gothic" w:eastAsia="MS Gothic" w:hAnsi="MS Gothic" w:cs="MS Gothic" w:hint="eastAsia"/>
        </w:rPr>
        <w:t>​</w:t>
      </w:r>
      <w:r w:rsidRPr="00390187">
        <w:t>)+</w:t>
      </w:r>
      <w:proofErr w:type="spellStart"/>
      <w:r w:rsidRPr="00390187">
        <w:rPr>
          <w:i/>
          <w:iCs/>
        </w:rPr>
        <w:t>Tprop</w:t>
      </w:r>
      <w:proofErr w:type="spellEnd"/>
      <w:r w:rsidRPr="00390187">
        <w:rPr>
          <w:rFonts w:ascii="MS Gothic" w:eastAsia="MS Gothic" w:hAnsi="MS Gothic" w:cs="MS Gothic" w:hint="eastAsia"/>
        </w:rPr>
        <w:t>​⋅</w:t>
      </w:r>
      <w:proofErr w:type="spellStart"/>
      <w:r w:rsidRPr="00390187">
        <w:rPr>
          <w:i/>
          <w:iCs/>
        </w:rPr>
        <w:t>eA</w:t>
      </w:r>
      <w:proofErr w:type="spellEnd"/>
      <w:r w:rsidRPr="00390187">
        <w:rPr>
          <w:rFonts w:ascii="MS Gothic" w:eastAsia="MS Gothic" w:hAnsi="MS Gothic" w:cs="MS Gothic" w:hint="eastAsia"/>
        </w:rPr>
        <w:t>​</w:t>
      </w:r>
    </w:p>
    <w:p w14:paraId="16D6B7C8" w14:textId="77777777" w:rsidR="00390187" w:rsidRPr="00390187" w:rsidRDefault="00390187" w:rsidP="00390187">
      <w:pPr>
        <w:pStyle w:val="a9"/>
        <w:rPr>
          <w:i/>
          <w:iCs/>
        </w:rPr>
      </w:pPr>
      <w:r w:rsidRPr="00390187">
        <w:t xml:space="preserve">Because </w:t>
      </w:r>
      <w:proofErr w:type="spellStart"/>
      <w:r w:rsidRPr="00390187">
        <w:rPr>
          <w:i/>
          <w:iCs/>
        </w:rPr>
        <w:t>Treply</w:t>
      </w:r>
      <w:proofErr w:type="spellEnd"/>
      <w:r w:rsidRPr="00390187">
        <w:rPr>
          <w:rFonts w:ascii="MS Gothic" w:eastAsia="MS Gothic" w:hAnsi="MS Gothic" w:cs="MS Gothic" w:hint="eastAsia"/>
        </w:rPr>
        <w:t>​</w:t>
      </w:r>
      <w:r w:rsidRPr="00390187">
        <w:t>&gt;&gt;</w:t>
      </w:r>
      <w:proofErr w:type="spellStart"/>
      <w:r w:rsidRPr="00390187">
        <w:rPr>
          <w:i/>
          <w:iCs/>
        </w:rPr>
        <w:t>Tprop</w:t>
      </w:r>
      <w:proofErr w:type="spellEnd"/>
      <w:r w:rsidRPr="00390187">
        <w:rPr>
          <w:i/>
          <w:iCs/>
        </w:rPr>
        <w:t>,</w:t>
      </w:r>
    </w:p>
    <w:p w14:paraId="679573BB" w14:textId="46553152" w:rsidR="00390187" w:rsidRDefault="00390187" w:rsidP="00390187">
      <w:pPr>
        <w:pStyle w:val="a9"/>
      </w:pPr>
      <w:r w:rsidRPr="00390187">
        <w:rPr>
          <w:rFonts w:ascii="MS Gothic" w:eastAsia="MS Gothic" w:hAnsi="MS Gothic" w:cs="MS Gothic" w:hint="eastAsia"/>
        </w:rPr>
        <w:t>​</w:t>
      </w:r>
      <w:r w:rsidRPr="00390187">
        <w:rPr>
          <w:i/>
          <w:iCs/>
        </w:rPr>
        <w:t>Error</w:t>
      </w:r>
      <w:r w:rsidRPr="00390187">
        <w:t>=</w:t>
      </w:r>
      <w:proofErr w:type="spellStart"/>
      <w:r w:rsidRPr="00390187">
        <w:rPr>
          <w:i/>
          <w:iCs/>
        </w:rPr>
        <w:t>T</w:t>
      </w:r>
      <w:r w:rsidRPr="00390187">
        <w:t>^</w:t>
      </w:r>
      <w:r w:rsidRPr="00390187">
        <w:rPr>
          <w:i/>
          <w:iCs/>
        </w:rPr>
        <w:t>prop</w:t>
      </w:r>
      <w:proofErr w:type="spellEnd"/>
      <w:r w:rsidRPr="00390187">
        <w:rPr>
          <w:rFonts w:ascii="MS Gothic" w:eastAsia="MS Gothic" w:hAnsi="MS Gothic" w:cs="MS Gothic" w:hint="eastAsia"/>
        </w:rPr>
        <w:t>​</w:t>
      </w:r>
      <w:r w:rsidRPr="00390187">
        <w:rPr>
          <w:rFonts w:ascii="微软雅黑" w:eastAsia="微软雅黑" w:hAnsi="微软雅黑" w:cs="微软雅黑" w:hint="eastAsia"/>
        </w:rPr>
        <w:t>−</w:t>
      </w:r>
      <w:proofErr w:type="spellStart"/>
      <w:r w:rsidRPr="00390187">
        <w:rPr>
          <w:i/>
          <w:iCs/>
        </w:rPr>
        <w:t>Tprop</w:t>
      </w:r>
      <w:proofErr w:type="spellEnd"/>
      <w:r w:rsidRPr="00390187">
        <w:rPr>
          <w:rFonts w:ascii="MS Gothic" w:eastAsia="MS Gothic" w:hAnsi="MS Gothic" w:cs="MS Gothic" w:hint="eastAsia"/>
        </w:rPr>
        <w:t>​</w:t>
      </w:r>
      <w:r w:rsidRPr="00390187">
        <w:t>≈1/2*</w:t>
      </w:r>
      <w:r w:rsidRPr="00390187">
        <w:rPr>
          <w:rFonts w:ascii="MS Gothic" w:eastAsia="MS Gothic" w:hAnsi="MS Gothic" w:cs="MS Gothic" w:hint="eastAsia"/>
        </w:rPr>
        <w:t>​</w:t>
      </w:r>
      <w:proofErr w:type="spellStart"/>
      <w:r w:rsidRPr="00390187">
        <w:rPr>
          <w:i/>
          <w:iCs/>
        </w:rPr>
        <w:t>Treply</w:t>
      </w:r>
      <w:proofErr w:type="spellEnd"/>
      <w:r w:rsidRPr="00390187">
        <w:rPr>
          <w:rFonts w:ascii="MS Gothic" w:eastAsia="MS Gothic" w:hAnsi="MS Gothic" w:cs="MS Gothic" w:hint="eastAsia"/>
        </w:rPr>
        <w:t>​</w:t>
      </w:r>
      <w:r w:rsidRPr="00390187">
        <w:t>(</w:t>
      </w:r>
      <w:proofErr w:type="spellStart"/>
      <w:r w:rsidRPr="00390187">
        <w:rPr>
          <w:i/>
          <w:iCs/>
        </w:rPr>
        <w:t>eA</w:t>
      </w:r>
      <w:proofErr w:type="spellEnd"/>
      <w:r w:rsidRPr="00390187">
        <w:rPr>
          <w:rFonts w:ascii="MS Gothic" w:eastAsia="MS Gothic" w:hAnsi="MS Gothic" w:cs="MS Gothic" w:hint="eastAsia"/>
        </w:rPr>
        <w:t>​</w:t>
      </w:r>
      <w:r w:rsidRPr="00390187">
        <w:rPr>
          <w:rFonts w:ascii="微软雅黑" w:eastAsia="微软雅黑" w:hAnsi="微软雅黑" w:cs="微软雅黑" w:hint="eastAsia"/>
        </w:rPr>
        <w:t>−</w:t>
      </w:r>
      <w:proofErr w:type="spellStart"/>
      <w:r w:rsidRPr="00390187">
        <w:rPr>
          <w:i/>
          <w:iCs/>
        </w:rPr>
        <w:t>eB</w:t>
      </w:r>
      <w:proofErr w:type="spellEnd"/>
      <w:r w:rsidRPr="00390187">
        <w:rPr>
          <w:rFonts w:ascii="MS Gothic" w:eastAsia="MS Gothic" w:hAnsi="MS Gothic" w:cs="MS Gothic" w:hint="eastAsia"/>
        </w:rPr>
        <w:t>​</w:t>
      </w:r>
      <w:r w:rsidRPr="00390187">
        <w:t>)</w:t>
      </w:r>
    </w:p>
  </w:comment>
  <w:comment w:id="215" w:author="Man WONG" w:date="2021-07-12T09:37:00Z" w:initials="MW">
    <w:p w14:paraId="2F221391" w14:textId="768050A5" w:rsidR="0060608C" w:rsidRDefault="0060608C" w:rsidP="00327266">
      <w:pPr>
        <w:pStyle w:val="a9"/>
      </w:pPr>
      <w:r>
        <w:rPr>
          <w:rStyle w:val="a8"/>
        </w:rPr>
        <w:annotationRef/>
      </w:r>
      <w:r>
        <w:t>What is px?</w:t>
      </w:r>
    </w:p>
  </w:comment>
  <w:comment w:id="216" w:author="WANG Haoyi" w:date="2021-07-13T09:57:00Z" w:initials="WH">
    <w:p w14:paraId="198257C6" w14:textId="6D51791C" w:rsidR="00390187" w:rsidRDefault="00390187">
      <w:pPr>
        <w:pStyle w:val="a9"/>
      </w:pPr>
      <w:r>
        <w:rPr>
          <w:rStyle w:val="a8"/>
        </w:rPr>
        <w:annotationRef/>
      </w:r>
      <w:r>
        <w:rPr>
          <w:rFonts w:ascii="Arial" w:hAnsi="Arial" w:cs="Arial"/>
          <w:color w:val="333333"/>
          <w:sz w:val="21"/>
          <w:szCs w:val="21"/>
          <w:shd w:val="clear" w:color="auto" w:fill="F7F8FA"/>
        </w:rPr>
        <w:t xml:space="preserve">The </w:t>
      </w:r>
      <w:r>
        <w:rPr>
          <w:rFonts w:ascii="Arial" w:hAnsi="Arial" w:cs="Arial" w:hint="eastAsia"/>
          <w:color w:val="333333"/>
          <w:sz w:val="21"/>
          <w:szCs w:val="21"/>
          <w:shd w:val="clear" w:color="auto" w:fill="F7F8FA"/>
        </w:rPr>
        <w:t>px</w:t>
      </w:r>
      <w:r>
        <w:rPr>
          <w:rFonts w:ascii="Arial" w:hAnsi="Arial" w:cs="Arial"/>
          <w:color w:val="333333"/>
          <w:sz w:val="21"/>
          <w:szCs w:val="21"/>
          <w:shd w:val="clear" w:color="auto" w:fill="F7F8FA"/>
        </w:rPr>
        <w:t xml:space="preserve"> is short for pixel.</w:t>
      </w:r>
    </w:p>
  </w:comment>
  <w:comment w:id="217" w:author="Man WONG" w:date="2021-07-12T11:22:00Z" w:initials="MW">
    <w:p w14:paraId="70587A80" w14:textId="77777777" w:rsidR="00336D9B" w:rsidRDefault="00336D9B" w:rsidP="007960FD">
      <w:pPr>
        <w:pStyle w:val="a9"/>
        <w:jc w:val="left"/>
      </w:pPr>
      <w:r>
        <w:rPr>
          <w:rStyle w:val="a8"/>
        </w:rPr>
        <w:annotationRef/>
      </w:r>
      <w:r>
        <w:t xml:space="preserve">Is "distance error" the same as "ranging error". </w:t>
      </w:r>
    </w:p>
  </w:comment>
  <w:comment w:id="218" w:author="WANG Haoyi" w:date="2021-07-13T09:58:00Z" w:initials="WH">
    <w:p w14:paraId="69A02606" w14:textId="5D1DFE74" w:rsidR="00390187" w:rsidRDefault="00390187">
      <w:pPr>
        <w:pStyle w:val="a9"/>
      </w:pPr>
      <w:r>
        <w:rPr>
          <w:rStyle w:val="a8"/>
        </w:rPr>
        <w:annotationRef/>
      </w:r>
      <w:r>
        <w:rPr>
          <w:rFonts w:hint="eastAsia"/>
        </w:rPr>
        <w:t>Y</w:t>
      </w:r>
      <w:r>
        <w:t>es, it is.</w:t>
      </w:r>
    </w:p>
  </w:comment>
  <w:comment w:id="294" w:author="Man WONG" w:date="2021-07-12T11:46:00Z" w:initials="MW">
    <w:p w14:paraId="6C2300EE" w14:textId="77777777" w:rsidR="0051665E" w:rsidRDefault="0051665E" w:rsidP="00126AE0">
      <w:pPr>
        <w:pStyle w:val="a9"/>
        <w:jc w:val="left"/>
      </w:pPr>
      <w:r>
        <w:rPr>
          <w:rStyle w:val="a8"/>
        </w:rPr>
        <w:annotationRef/>
      </w:r>
      <w:r>
        <w:t>I am a bit puzzled. When A receives the signal, it does not immediately return the data. Instead, it waited for T_reply2 to do this. I think a 3-message scheme simply combines the ACK from B with its own POLL.</w:t>
      </w:r>
    </w:p>
  </w:comment>
  <w:comment w:id="295" w:author="WANG Haoyi" w:date="2021-07-13T10:15:00Z" w:initials="WH">
    <w:p w14:paraId="40BDBD5F" w14:textId="629CA1E6" w:rsidR="00FC2146" w:rsidRDefault="00FC2146">
      <w:pPr>
        <w:pStyle w:val="a9"/>
      </w:pPr>
      <w:r>
        <w:rPr>
          <w:rStyle w:val="a8"/>
        </w:rPr>
        <w:annotationRef/>
      </w:r>
      <w:r>
        <w:rPr>
          <w:rFonts w:hint="eastAsia"/>
        </w:rPr>
        <w:t>Y</w:t>
      </w:r>
      <w:r>
        <w:t xml:space="preserve">es, but in 3-message scheme, </w:t>
      </w:r>
      <w:r w:rsidRPr="00FC2146">
        <w:t>T_r</w:t>
      </w:r>
      <w:r>
        <w:t>ound</w:t>
      </w:r>
      <w:r w:rsidRPr="00FC2146">
        <w:t>1</w:t>
      </w:r>
      <w:r>
        <w:t xml:space="preserve"> and </w:t>
      </w:r>
      <w:r w:rsidRPr="00FC2146">
        <w:t>T_r</w:t>
      </w:r>
      <w:r>
        <w:t>ound2 overlap.</w:t>
      </w:r>
    </w:p>
  </w:comment>
  <w:comment w:id="318" w:author="Man WONG" w:date="2021-07-12T11:49:00Z" w:initials="MW">
    <w:p w14:paraId="4863F176" w14:textId="77777777" w:rsidR="00E769DB" w:rsidRDefault="00E769DB" w:rsidP="00050360">
      <w:pPr>
        <w:pStyle w:val="a9"/>
        <w:jc w:val="left"/>
      </w:pPr>
      <w:r>
        <w:rPr>
          <w:rStyle w:val="a8"/>
        </w:rPr>
        <w:annotationRef/>
      </w:r>
      <w:r>
        <w:t>Please show derivation.</w:t>
      </w:r>
    </w:p>
  </w:comment>
  <w:comment w:id="319" w:author="WANG Haoyi" w:date="2021-07-13T11:59:00Z" w:initials="WH">
    <w:p w14:paraId="3C21C2A2" w14:textId="77777777" w:rsidR="006E7062" w:rsidRDefault="006E7062" w:rsidP="006E7062">
      <w:pPr>
        <w:pStyle w:val="a9"/>
      </w:pPr>
      <w:r>
        <w:rPr>
          <w:rStyle w:val="a8"/>
        </w:rPr>
        <w:annotationRef/>
      </w:r>
      <w:proofErr w:type="spellStart"/>
      <w:r>
        <w:t>Tprop</w:t>
      </w:r>
      <w:proofErr w:type="spellEnd"/>
      <w:r>
        <w:t>=1/2*(Tround1</w:t>
      </w:r>
      <w:r>
        <w:rPr>
          <w:rFonts w:ascii="微软雅黑" w:eastAsia="微软雅黑" w:hAnsi="微软雅黑" w:cs="微软雅黑" w:hint="eastAsia"/>
        </w:rPr>
        <w:t>−</w:t>
      </w:r>
      <w:r>
        <w:t>Treply1)</w:t>
      </w:r>
    </w:p>
    <w:p w14:paraId="76349990" w14:textId="77777777" w:rsidR="006E7062" w:rsidRDefault="006E7062" w:rsidP="006E7062">
      <w:pPr>
        <w:pStyle w:val="a9"/>
      </w:pPr>
      <w:proofErr w:type="spellStart"/>
      <w:r>
        <w:t>Tprop</w:t>
      </w:r>
      <w:proofErr w:type="spellEnd"/>
      <w:r>
        <w:t>=1/2*(Tround2</w:t>
      </w:r>
      <w:r>
        <w:rPr>
          <w:rFonts w:ascii="微软雅黑" w:eastAsia="微软雅黑" w:hAnsi="微软雅黑" w:cs="微软雅黑" w:hint="eastAsia"/>
        </w:rPr>
        <w:t>−</w:t>
      </w:r>
      <w:r>
        <w:t>Treply2)</w:t>
      </w:r>
    </w:p>
    <w:p w14:paraId="5AF42BE9" w14:textId="77777777" w:rsidR="006E7062" w:rsidRDefault="006E7062" w:rsidP="006E7062">
      <w:pPr>
        <w:pStyle w:val="a9"/>
      </w:pPr>
      <w:r>
        <w:t>Tround1×Tround2=(2Tprop+Treply</w:t>
      </w:r>
      <w:proofErr w:type="gramStart"/>
      <w:r>
        <w:t>1)(</w:t>
      </w:r>
      <w:proofErr w:type="gramEnd"/>
      <w:r>
        <w:t>2Tprop+Treply2)=4Tprop2+2Tprop(Treply1+Treply2)+Treply1Treply2</w:t>
      </w:r>
    </w:p>
    <w:p w14:paraId="64457A8F" w14:textId="77777777" w:rsidR="006E7062" w:rsidRDefault="006E7062" w:rsidP="006E7062">
      <w:pPr>
        <w:pStyle w:val="a9"/>
      </w:pPr>
      <w:r>
        <w:t>Tround1×Tround2</w:t>
      </w:r>
      <w:r>
        <w:rPr>
          <w:rFonts w:ascii="微软雅黑" w:eastAsia="微软雅黑" w:hAnsi="微软雅黑" w:cs="微软雅黑" w:hint="eastAsia"/>
        </w:rPr>
        <w:t>−</w:t>
      </w:r>
      <w:r>
        <w:t>Treply1Treply2=4Tprop2+2Tprop(Treply1+Treply2)=Tprop(4Tprop+2Treply1+2Treply2)=Tprop(Tround1+Tround2+Treply1+Treply2)</w:t>
      </w:r>
    </w:p>
    <w:p w14:paraId="587BB5E3" w14:textId="77777777" w:rsidR="006E7062" w:rsidRDefault="006E7062" w:rsidP="006E7062">
      <w:pPr>
        <w:pStyle w:val="a9"/>
      </w:pPr>
      <w:proofErr w:type="spellStart"/>
      <w:r>
        <w:t>Tprop</w:t>
      </w:r>
      <w:proofErr w:type="spellEnd"/>
      <w:r>
        <w:t>=(Tround1×Tround2</w:t>
      </w:r>
      <w:r>
        <w:rPr>
          <w:rFonts w:ascii="微软雅黑" w:eastAsia="微软雅黑" w:hAnsi="微软雅黑" w:cs="微软雅黑" w:hint="eastAsia"/>
        </w:rPr>
        <w:t>−</w:t>
      </w:r>
      <w:r>
        <w:t>Treply1×Treply2)/(Tround1+Tround2+Treply1+Treply2)</w:t>
      </w:r>
    </w:p>
    <w:p w14:paraId="1CFD9B8F" w14:textId="77777777" w:rsidR="006E7062" w:rsidRDefault="006E7062" w:rsidP="006E7062">
      <w:pPr>
        <w:pStyle w:val="a9"/>
      </w:pPr>
      <w:proofErr w:type="spellStart"/>
      <w:r>
        <w:t>Tprop</w:t>
      </w:r>
      <w:proofErr w:type="spellEnd"/>
      <w:r>
        <w:t>=[ Tround1(1+eA)×Tround2(1+eB)</w:t>
      </w:r>
      <w:r>
        <w:rPr>
          <w:rFonts w:ascii="微软雅黑" w:eastAsia="微软雅黑" w:hAnsi="微软雅黑" w:cs="微软雅黑" w:hint="eastAsia"/>
        </w:rPr>
        <w:t>−</w:t>
      </w:r>
      <w:r>
        <w:t>Treply1(1+eB)</w:t>
      </w:r>
      <w:r>
        <w:rPr>
          <w:rFonts w:ascii="等线" w:eastAsia="等线" w:hAnsi="等线" w:cs="等线" w:hint="eastAsia"/>
        </w:rPr>
        <w:t>×</w:t>
      </w:r>
      <w:r>
        <w:t>Treply2(1+eA)]/[Tround1(1+eA)+Tround2(1+eB)+Treply1(1+eB)+Treply2(1+eA)]</w:t>
      </w:r>
    </w:p>
    <w:p w14:paraId="48458B79" w14:textId="77777777" w:rsidR="006E7062" w:rsidRDefault="006E7062" w:rsidP="006E7062">
      <w:pPr>
        <w:pStyle w:val="a9"/>
      </w:pPr>
      <w:proofErr w:type="spellStart"/>
      <w:r>
        <w:t>Tprop</w:t>
      </w:r>
      <w:proofErr w:type="spellEnd"/>
      <w:r>
        <w:t>= [(1+</w:t>
      </w:r>
      <w:proofErr w:type="gramStart"/>
      <w:r>
        <w:t>eA)+(</w:t>
      </w:r>
      <w:proofErr w:type="gramEnd"/>
      <w:r>
        <w:t>1+eB)</w:t>
      </w:r>
      <w:proofErr w:type="spellStart"/>
      <w:r>
        <w:t>T^prop</w:t>
      </w:r>
      <w:proofErr w:type="spellEnd"/>
      <w:r>
        <w:t>]/ 2(1+eA)(1+eB)</w:t>
      </w:r>
    </w:p>
    <w:p w14:paraId="2F048896" w14:textId="77777777" w:rsidR="006E7062" w:rsidRDefault="006E7062" w:rsidP="006E7062">
      <w:pPr>
        <w:pStyle w:val="a9"/>
      </w:pPr>
      <w:r>
        <w:t>Error=</w:t>
      </w:r>
      <w:proofErr w:type="spellStart"/>
      <w:r>
        <w:t>T^prop</w:t>
      </w:r>
      <w:proofErr w:type="spellEnd"/>
      <w:r>
        <w:rPr>
          <w:rFonts w:ascii="微软雅黑" w:eastAsia="微软雅黑" w:hAnsi="微软雅黑" w:cs="微软雅黑" w:hint="eastAsia"/>
        </w:rPr>
        <w:t>−</w:t>
      </w:r>
      <w:proofErr w:type="spellStart"/>
      <w:r>
        <w:t>Tprop</w:t>
      </w:r>
      <w:proofErr w:type="spellEnd"/>
      <w:r>
        <w:t>={1</w:t>
      </w:r>
      <w:r>
        <w:rPr>
          <w:rFonts w:ascii="微软雅黑" w:eastAsia="微软雅黑" w:hAnsi="微软雅黑" w:cs="微软雅黑" w:hint="eastAsia"/>
        </w:rPr>
        <w:t>−</w:t>
      </w:r>
      <w:r>
        <w:t xml:space="preserve"> [(1+eA)+(1+eB)]/[2(1+eA)(1+eB)]}</w:t>
      </w:r>
      <w:proofErr w:type="spellStart"/>
      <w:r>
        <w:t>T^prop</w:t>
      </w:r>
      <w:proofErr w:type="spellEnd"/>
      <w:r>
        <w:t>= (eA+eB+2eAeB)</w:t>
      </w:r>
      <w:proofErr w:type="spellStart"/>
      <w:r>
        <w:t>T^prop</w:t>
      </w:r>
      <w:proofErr w:type="spellEnd"/>
      <w:r>
        <w:t>/[2(1+eA)(1+eB)]</w:t>
      </w:r>
    </w:p>
    <w:p w14:paraId="5BF89DFC" w14:textId="77777777" w:rsidR="006E7062" w:rsidRDefault="006E7062" w:rsidP="006E7062">
      <w:pPr>
        <w:pStyle w:val="a9"/>
      </w:pPr>
      <w:r>
        <w:t xml:space="preserve">Because </w:t>
      </w:r>
      <w:proofErr w:type="spellStart"/>
      <w:r>
        <w:t>eA</w:t>
      </w:r>
      <w:proofErr w:type="spellEnd"/>
      <w:r>
        <w:t xml:space="preserve">&lt;&lt;1, </w:t>
      </w:r>
      <w:proofErr w:type="spellStart"/>
      <w:r>
        <w:t>eB</w:t>
      </w:r>
      <w:proofErr w:type="spellEnd"/>
      <w:r>
        <w:t>&lt;&lt;1</w:t>
      </w:r>
    </w:p>
    <w:p w14:paraId="6BD1AEED" w14:textId="77777777" w:rsidR="006E7062" w:rsidRDefault="006E7062" w:rsidP="006E7062">
      <w:pPr>
        <w:pStyle w:val="a9"/>
      </w:pPr>
      <w:r>
        <w:t>Error≈(</w:t>
      </w:r>
      <w:proofErr w:type="spellStart"/>
      <w:r>
        <w:t>eA+</w:t>
      </w:r>
      <w:proofErr w:type="gramStart"/>
      <w:r>
        <w:t>eB</w:t>
      </w:r>
      <w:proofErr w:type="spellEnd"/>
      <w:r>
        <w:t>)</w:t>
      </w:r>
      <w:proofErr w:type="spellStart"/>
      <w:r>
        <w:t>T</w:t>
      </w:r>
      <w:proofErr w:type="gramEnd"/>
      <w:r>
        <w:t>^prop</w:t>
      </w:r>
      <w:proofErr w:type="spellEnd"/>
      <w:r>
        <w:t>/2</w:t>
      </w:r>
    </w:p>
    <w:p w14:paraId="2D37EC60" w14:textId="6630A6E4" w:rsidR="006E7062" w:rsidRDefault="006E7062">
      <w:pPr>
        <w:pStyle w:val="a9"/>
      </w:pPr>
    </w:p>
  </w:comment>
  <w:comment w:id="320" w:author="Man WONG" w:date="2021-07-12T11:48:00Z" w:initials="MW">
    <w:p w14:paraId="083DC9EB" w14:textId="3D332418" w:rsidR="00E52F92" w:rsidRDefault="00E52F92" w:rsidP="00E769DB">
      <w:pPr>
        <w:pStyle w:val="a9"/>
      </w:pPr>
      <w:r>
        <w:rPr>
          <w:rStyle w:val="a8"/>
        </w:rPr>
        <w:annotationRef/>
      </w:r>
      <w:r>
        <w:t xml:space="preserve">What is the difference between </w:t>
      </w:r>
      <w:proofErr w:type="spellStart"/>
      <w:r>
        <w:t>k_a</w:t>
      </w:r>
      <w:proofErr w:type="spellEnd"/>
      <w:r>
        <w:t xml:space="preserve"> and </w:t>
      </w:r>
      <w:proofErr w:type="spellStart"/>
      <w:r>
        <w:t>e_A</w:t>
      </w:r>
      <w:proofErr w:type="spellEnd"/>
      <w:r>
        <w:t>?</w:t>
      </w:r>
    </w:p>
  </w:comment>
  <w:comment w:id="321" w:author="WANG Haoyi" w:date="2021-07-13T11:59:00Z" w:initials="WH">
    <w:p w14:paraId="59C5E85B" w14:textId="1018ABAF" w:rsidR="006E7062" w:rsidRDefault="006E7062">
      <w:pPr>
        <w:pStyle w:val="a9"/>
      </w:pPr>
      <w:r>
        <w:rPr>
          <w:rStyle w:val="a8"/>
        </w:rPr>
        <w:annotationRef/>
      </w:r>
      <w:bookmarkStart w:id="326" w:name="OLE_LINK5"/>
      <w:r>
        <w:rPr>
          <w:rFonts w:hint="eastAsia"/>
        </w:rPr>
        <w:t>Same</w:t>
      </w:r>
      <w:r>
        <w:t>.</w:t>
      </w:r>
      <w:r w:rsidR="00894F49">
        <w:t xml:space="preserve"> The picture I found used k, so I use k rather than e to be consistent with the picture.</w:t>
      </w:r>
      <w:bookmarkEnd w:id="326"/>
    </w:p>
  </w:comment>
  <w:comment w:id="397" w:author="Man WONG" w:date="2021-07-12T11:57:00Z" w:initials="MW">
    <w:p w14:paraId="52F16A5B" w14:textId="77777777" w:rsidR="00D74A76" w:rsidRDefault="00D74A76" w:rsidP="00B21993">
      <w:pPr>
        <w:pStyle w:val="a9"/>
        <w:jc w:val="left"/>
      </w:pPr>
      <w:r>
        <w:rPr>
          <w:rStyle w:val="a8"/>
        </w:rPr>
        <w:annotationRef/>
      </w:r>
      <w:r>
        <w:t>It is not immediately obvious from the formula given how synchronization error leads to ranging error. Would recommend it you can elucidate this more thoroughly.</w:t>
      </w:r>
    </w:p>
  </w:comment>
  <w:comment w:id="398" w:author="WANG Haoyi" w:date="2021-07-13T12:10:00Z" w:initials="WH">
    <w:p w14:paraId="3121F956" w14:textId="383FAD1E" w:rsidR="00F107A9" w:rsidRDefault="00F107A9">
      <w:pPr>
        <w:pStyle w:val="a9"/>
      </w:pPr>
      <w:bookmarkStart w:id="399" w:name="OLE_LINK6"/>
      <w:r>
        <w:rPr>
          <w:rStyle w:val="a8"/>
        </w:rPr>
        <w:annotationRef/>
      </w:r>
      <w:r>
        <w:t xml:space="preserve">Synchronization error </w:t>
      </w:r>
      <w:r w:rsidR="004C5DF7">
        <w:t>causes errors in Ri in the formula. If there is any Ri error, three circles cannot intersect in one point. Instead, there will be an area of intersection.</w:t>
      </w:r>
    </w:p>
    <w:bookmarkEnd w:id="399"/>
  </w:comment>
  <w:comment w:id="405" w:author="Man WONG" w:date="2021-07-12T11:58:00Z" w:initials="MW">
    <w:p w14:paraId="31A41024" w14:textId="77777777" w:rsidR="00667DFF" w:rsidRDefault="00667DFF" w:rsidP="00864F8A">
      <w:pPr>
        <w:pStyle w:val="a9"/>
        <w:jc w:val="left"/>
      </w:pPr>
      <w:r>
        <w:rPr>
          <w:rStyle w:val="a8"/>
        </w:rPr>
        <w:annotationRef/>
      </w:r>
      <w:r>
        <w:t>It is not clear how this difference technique eliminates demands on synchronization between subject and base stations. Please elaborate.</w:t>
      </w:r>
    </w:p>
  </w:comment>
  <w:comment w:id="406" w:author="WANG Haoyi" w:date="2021-07-13T13:44:00Z" w:initials="WH">
    <w:p w14:paraId="7A2F04AB" w14:textId="152CA0D1" w:rsidR="00DB764E" w:rsidRPr="00CD5B69" w:rsidRDefault="00DB764E">
      <w:pPr>
        <w:pStyle w:val="a9"/>
        <w:rPr>
          <w:rFonts w:ascii="Arial" w:hAnsi="Arial" w:cs="Arial"/>
          <w:color w:val="2E3033"/>
          <w:sz w:val="21"/>
          <w:szCs w:val="21"/>
          <w:shd w:val="clear" w:color="auto" w:fill="FFFFFF"/>
        </w:rPr>
      </w:pPr>
      <w:r>
        <w:rPr>
          <w:rStyle w:val="a8"/>
        </w:rPr>
        <w:annotationRef/>
      </w:r>
      <w:bookmarkStart w:id="407" w:name="OLE_LINK7"/>
      <w:r w:rsidRPr="00615EE7">
        <w:t>The principle of TDOA positioning is to use the time difference between the signals received by multiple base stations to determine the location of the tag. TDOA technology does not need the reciprocating communication between the positioning tag and the positioning base station, but only needs the positioning tag to transmit UWB signal once. TOA requires communication between location tags and base stations, while TDOA requires communication between base stations and base stations. In contrast, the communication between base stations and base stations is more accurate.</w:t>
      </w:r>
      <w:bookmarkEnd w:id="407"/>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C12B20" w15:done="0"/>
  <w15:commentEx w15:paraId="3F61BDF9" w15:paraIdParent="14C12B20" w15:done="0"/>
  <w15:commentEx w15:paraId="41E79987" w15:done="0"/>
  <w15:commentEx w15:paraId="78B24538" w15:paraIdParent="41E79987" w15:done="0"/>
  <w15:commentEx w15:paraId="6239F1E7" w15:done="0"/>
  <w15:commentEx w15:paraId="1A98E5FA" w15:paraIdParent="6239F1E7" w15:done="0"/>
  <w15:commentEx w15:paraId="3EFC777A" w15:done="0"/>
  <w15:commentEx w15:paraId="679573BB" w15:paraIdParent="3EFC777A" w15:done="0"/>
  <w15:commentEx w15:paraId="2F221391" w15:done="0"/>
  <w15:commentEx w15:paraId="198257C6" w15:paraIdParent="2F221391" w15:done="0"/>
  <w15:commentEx w15:paraId="70587A80" w15:done="0"/>
  <w15:commentEx w15:paraId="69A02606" w15:paraIdParent="70587A80" w15:done="0"/>
  <w15:commentEx w15:paraId="6C2300EE" w15:done="0"/>
  <w15:commentEx w15:paraId="40BDBD5F" w15:paraIdParent="6C2300EE" w15:done="0"/>
  <w15:commentEx w15:paraId="4863F176" w15:done="0"/>
  <w15:commentEx w15:paraId="2D37EC60" w15:paraIdParent="4863F176" w15:done="0"/>
  <w15:commentEx w15:paraId="083DC9EB" w15:done="0"/>
  <w15:commentEx w15:paraId="59C5E85B" w15:paraIdParent="083DC9EB" w15:done="0"/>
  <w15:commentEx w15:paraId="52F16A5B" w15:done="0"/>
  <w15:commentEx w15:paraId="3121F956" w15:paraIdParent="52F16A5B" w15:done="0"/>
  <w15:commentEx w15:paraId="31A41024" w15:done="0"/>
  <w15:commentEx w15:paraId="7A2F04AB" w15:paraIdParent="31A410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69A84" w16cex:dateUtc="2021-07-12T02:40:00Z"/>
  <w16cex:commentExtensible w16cex:durableId="2496E210" w16cex:dateUtc="2021-07-12T07:45:00Z"/>
  <w16cex:commentExtensible w16cex:durableId="24969A23" w16cex:dateUtc="2021-07-12T02:38:00Z"/>
  <w16cex:commentExtensible w16cex:durableId="2496E351" w16cex:dateUtc="2021-07-12T07:50:00Z"/>
  <w16cex:commentExtensible w16cex:durableId="24968B4E" w16cex:dateUtc="2021-07-12T01:35:00Z"/>
  <w16cex:commentExtensible w16cex:durableId="2496F247" w16cex:dateUtc="2021-07-12T08:54:00Z"/>
  <w16cex:commentExtensible w16cex:durableId="2496A3D9" w16cex:dateUtc="2021-07-12T03:19:00Z"/>
  <w16cex:commentExtensible w16cex:durableId="2497DFE3" w16cex:dateUtc="2021-07-13T01:48:00Z"/>
  <w16cex:commentExtensible w16cex:durableId="24968BF7" w16cex:dateUtc="2021-07-12T01:37:00Z"/>
  <w16cex:commentExtensible w16cex:durableId="2497E1F9" w16cex:dateUtc="2021-07-13T01:57:00Z"/>
  <w16cex:commentExtensible w16cex:durableId="2496A482" w16cex:dateUtc="2021-07-12T03:22:00Z"/>
  <w16cex:commentExtensible w16cex:durableId="2497E228" w16cex:dateUtc="2021-07-13T01:58:00Z"/>
  <w16cex:commentExtensible w16cex:durableId="2496A9FA" w16cex:dateUtc="2021-07-12T03:46:00Z"/>
  <w16cex:commentExtensible w16cex:durableId="2497E62B" w16cex:dateUtc="2021-07-13T02:15:00Z"/>
  <w16cex:commentExtensible w16cex:durableId="2496AAAE" w16cex:dateUtc="2021-07-12T03:49:00Z"/>
  <w16cex:commentExtensible w16cex:durableId="2497FE96" w16cex:dateUtc="2021-07-13T03:59:00Z"/>
  <w16cex:commentExtensible w16cex:durableId="2496AA8B" w16cex:dateUtc="2021-07-12T03:48:00Z"/>
  <w16cex:commentExtensible w16cex:durableId="2497FE9F" w16cex:dateUtc="2021-07-13T03:59:00Z"/>
  <w16cex:commentExtensible w16cex:durableId="2496ACAB" w16cex:dateUtc="2021-07-12T03:57:00Z"/>
  <w16cex:commentExtensible w16cex:durableId="24980151" w16cex:dateUtc="2021-07-13T04:10:00Z"/>
  <w16cex:commentExtensible w16cex:durableId="2496AD01" w16cex:dateUtc="2021-07-12T03:58:00Z"/>
  <w16cex:commentExtensible w16cex:durableId="24981754" w16cex:dateUtc="2021-07-13T05: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C12B20" w16cid:durableId="24969A84"/>
  <w16cid:commentId w16cid:paraId="3F61BDF9" w16cid:durableId="2496E210"/>
  <w16cid:commentId w16cid:paraId="41E79987" w16cid:durableId="24969A23"/>
  <w16cid:commentId w16cid:paraId="78B24538" w16cid:durableId="2496E351"/>
  <w16cid:commentId w16cid:paraId="6239F1E7" w16cid:durableId="24968B4E"/>
  <w16cid:commentId w16cid:paraId="1A98E5FA" w16cid:durableId="2496F247"/>
  <w16cid:commentId w16cid:paraId="3EFC777A" w16cid:durableId="2496A3D9"/>
  <w16cid:commentId w16cid:paraId="679573BB" w16cid:durableId="2497DFE3"/>
  <w16cid:commentId w16cid:paraId="2F221391" w16cid:durableId="24968BF7"/>
  <w16cid:commentId w16cid:paraId="198257C6" w16cid:durableId="2497E1F9"/>
  <w16cid:commentId w16cid:paraId="70587A80" w16cid:durableId="2496A482"/>
  <w16cid:commentId w16cid:paraId="69A02606" w16cid:durableId="2497E228"/>
  <w16cid:commentId w16cid:paraId="6C2300EE" w16cid:durableId="2496A9FA"/>
  <w16cid:commentId w16cid:paraId="40BDBD5F" w16cid:durableId="2497E62B"/>
  <w16cid:commentId w16cid:paraId="4863F176" w16cid:durableId="2496AAAE"/>
  <w16cid:commentId w16cid:paraId="2D37EC60" w16cid:durableId="2497FE96"/>
  <w16cid:commentId w16cid:paraId="083DC9EB" w16cid:durableId="2496AA8B"/>
  <w16cid:commentId w16cid:paraId="59C5E85B" w16cid:durableId="2497FE9F"/>
  <w16cid:commentId w16cid:paraId="52F16A5B" w16cid:durableId="2496ACAB"/>
  <w16cid:commentId w16cid:paraId="3121F956" w16cid:durableId="24980151"/>
  <w16cid:commentId w16cid:paraId="31A41024" w16cid:durableId="2496AD01"/>
  <w16cid:commentId w16cid:paraId="7A2F04AB" w16cid:durableId="249817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18AA4" w14:textId="77777777" w:rsidR="00A7350F" w:rsidRDefault="00A7350F" w:rsidP="00FC6073">
      <w:r>
        <w:separator/>
      </w:r>
    </w:p>
  </w:endnote>
  <w:endnote w:type="continuationSeparator" w:id="0">
    <w:p w14:paraId="236A004C" w14:textId="77777777" w:rsidR="00A7350F" w:rsidRDefault="00A7350F" w:rsidP="00FC6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6FC79" w14:textId="77777777" w:rsidR="00A7350F" w:rsidRDefault="00A7350F" w:rsidP="00FC6073">
      <w:r>
        <w:separator/>
      </w:r>
    </w:p>
  </w:footnote>
  <w:footnote w:type="continuationSeparator" w:id="0">
    <w:p w14:paraId="07102843" w14:textId="77777777" w:rsidR="00A7350F" w:rsidRDefault="00A7350F" w:rsidP="00FC60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72C59"/>
    <w:multiLevelType w:val="hybridMultilevel"/>
    <w:tmpl w:val="C16E12A8"/>
    <w:lvl w:ilvl="0" w:tplc="47305F60">
      <w:start w:val="1"/>
      <w:numFmt w:val="upperRoman"/>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4CB7B4B"/>
    <w:multiLevelType w:val="hybridMultilevel"/>
    <w:tmpl w:val="974CC73C"/>
    <w:lvl w:ilvl="0" w:tplc="6AA850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 WONG">
    <w15:presenceInfo w15:providerId="None" w15:userId="Man WONG"/>
  </w15:person>
  <w15:person w15:author="WANG Haoyi">
    <w15:presenceInfo w15:providerId="Windows Live" w15:userId="959aa5187947b0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2NDY0MTExNrQ0NTNR0lEKTi0uzszPAykwrwUAB7mdyiwAAAA="/>
  </w:docVars>
  <w:rsids>
    <w:rsidRoot w:val="00731BD1"/>
    <w:rsid w:val="00016BD8"/>
    <w:rsid w:val="0003393B"/>
    <w:rsid w:val="00060D64"/>
    <w:rsid w:val="0007328F"/>
    <w:rsid w:val="000C433E"/>
    <w:rsid w:val="000C6A58"/>
    <w:rsid w:val="000D199A"/>
    <w:rsid w:val="000E07BC"/>
    <w:rsid w:val="00101EC6"/>
    <w:rsid w:val="0012042B"/>
    <w:rsid w:val="001209E7"/>
    <w:rsid w:val="00165BAD"/>
    <w:rsid w:val="001A3890"/>
    <w:rsid w:val="001D0C1A"/>
    <w:rsid w:val="001D60E9"/>
    <w:rsid w:val="00226F49"/>
    <w:rsid w:val="002814E2"/>
    <w:rsid w:val="00296443"/>
    <w:rsid w:val="002A2B76"/>
    <w:rsid w:val="00327266"/>
    <w:rsid w:val="00336D9B"/>
    <w:rsid w:val="00344851"/>
    <w:rsid w:val="00353468"/>
    <w:rsid w:val="0035583F"/>
    <w:rsid w:val="00390187"/>
    <w:rsid w:val="0039274F"/>
    <w:rsid w:val="003D6288"/>
    <w:rsid w:val="003E2D43"/>
    <w:rsid w:val="004224B2"/>
    <w:rsid w:val="00434484"/>
    <w:rsid w:val="004C5DF7"/>
    <w:rsid w:val="0050139A"/>
    <w:rsid w:val="0051665E"/>
    <w:rsid w:val="00587514"/>
    <w:rsid w:val="005B31EB"/>
    <w:rsid w:val="0060608C"/>
    <w:rsid w:val="00615EE7"/>
    <w:rsid w:val="00627B37"/>
    <w:rsid w:val="006368AC"/>
    <w:rsid w:val="006527B1"/>
    <w:rsid w:val="00656B03"/>
    <w:rsid w:val="00667DFF"/>
    <w:rsid w:val="006A009A"/>
    <w:rsid w:val="006B35BD"/>
    <w:rsid w:val="006E7062"/>
    <w:rsid w:val="0072271B"/>
    <w:rsid w:val="00722E03"/>
    <w:rsid w:val="00731BD1"/>
    <w:rsid w:val="007D652D"/>
    <w:rsid w:val="008145BD"/>
    <w:rsid w:val="0082365B"/>
    <w:rsid w:val="00843264"/>
    <w:rsid w:val="0084480B"/>
    <w:rsid w:val="00894F49"/>
    <w:rsid w:val="008E4AF8"/>
    <w:rsid w:val="009202D4"/>
    <w:rsid w:val="0094115C"/>
    <w:rsid w:val="00952F0F"/>
    <w:rsid w:val="00967ADD"/>
    <w:rsid w:val="009F0B08"/>
    <w:rsid w:val="00A6741A"/>
    <w:rsid w:val="00A7350F"/>
    <w:rsid w:val="00AC01F2"/>
    <w:rsid w:val="00AD5224"/>
    <w:rsid w:val="00AE5219"/>
    <w:rsid w:val="00B22DE0"/>
    <w:rsid w:val="00B33712"/>
    <w:rsid w:val="00B5285A"/>
    <w:rsid w:val="00B92917"/>
    <w:rsid w:val="00B93CCF"/>
    <w:rsid w:val="00BF7C0A"/>
    <w:rsid w:val="00C05779"/>
    <w:rsid w:val="00C23ECF"/>
    <w:rsid w:val="00C52602"/>
    <w:rsid w:val="00C574B6"/>
    <w:rsid w:val="00C646A7"/>
    <w:rsid w:val="00C840BE"/>
    <w:rsid w:val="00CD4238"/>
    <w:rsid w:val="00CD5B69"/>
    <w:rsid w:val="00CD673F"/>
    <w:rsid w:val="00D35856"/>
    <w:rsid w:val="00D74A76"/>
    <w:rsid w:val="00D810A2"/>
    <w:rsid w:val="00D9225A"/>
    <w:rsid w:val="00D9243C"/>
    <w:rsid w:val="00DA22B4"/>
    <w:rsid w:val="00DB764E"/>
    <w:rsid w:val="00DD0915"/>
    <w:rsid w:val="00E240AC"/>
    <w:rsid w:val="00E52F92"/>
    <w:rsid w:val="00E565A2"/>
    <w:rsid w:val="00E63B44"/>
    <w:rsid w:val="00E769DB"/>
    <w:rsid w:val="00EA033A"/>
    <w:rsid w:val="00EC7FBF"/>
    <w:rsid w:val="00F107A9"/>
    <w:rsid w:val="00F34337"/>
    <w:rsid w:val="00F71084"/>
    <w:rsid w:val="00FA0E6F"/>
    <w:rsid w:val="00FC2146"/>
    <w:rsid w:val="00FC6073"/>
    <w:rsid w:val="00FC6B69"/>
    <w:rsid w:val="00FE5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90E96"/>
  <w15:chartTrackingRefBased/>
  <w15:docId w15:val="{7BB89E5E-00CF-4EDC-9648-4B08120B3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60E9"/>
    <w:pPr>
      <w:ind w:firstLineChars="200" w:firstLine="420"/>
    </w:pPr>
  </w:style>
  <w:style w:type="paragraph" w:styleId="a4">
    <w:name w:val="header"/>
    <w:basedOn w:val="a"/>
    <w:link w:val="a5"/>
    <w:uiPriority w:val="99"/>
    <w:unhideWhenUsed/>
    <w:rsid w:val="00FC6073"/>
    <w:pPr>
      <w:tabs>
        <w:tab w:val="center" w:pos="4513"/>
        <w:tab w:val="right" w:pos="9026"/>
      </w:tabs>
    </w:pPr>
  </w:style>
  <w:style w:type="character" w:customStyle="1" w:styleId="a5">
    <w:name w:val="页眉 字符"/>
    <w:basedOn w:val="a0"/>
    <w:link w:val="a4"/>
    <w:uiPriority w:val="99"/>
    <w:rsid w:val="00FC6073"/>
  </w:style>
  <w:style w:type="paragraph" w:styleId="a6">
    <w:name w:val="footer"/>
    <w:basedOn w:val="a"/>
    <w:link w:val="a7"/>
    <w:uiPriority w:val="99"/>
    <w:unhideWhenUsed/>
    <w:rsid w:val="00FC6073"/>
    <w:pPr>
      <w:tabs>
        <w:tab w:val="center" w:pos="4513"/>
        <w:tab w:val="right" w:pos="9026"/>
      </w:tabs>
    </w:pPr>
  </w:style>
  <w:style w:type="character" w:customStyle="1" w:styleId="a7">
    <w:name w:val="页脚 字符"/>
    <w:basedOn w:val="a0"/>
    <w:link w:val="a6"/>
    <w:uiPriority w:val="99"/>
    <w:rsid w:val="00FC6073"/>
  </w:style>
  <w:style w:type="character" w:styleId="a8">
    <w:name w:val="annotation reference"/>
    <w:basedOn w:val="a0"/>
    <w:uiPriority w:val="99"/>
    <w:semiHidden/>
    <w:unhideWhenUsed/>
    <w:rsid w:val="00FC6073"/>
    <w:rPr>
      <w:sz w:val="16"/>
      <w:szCs w:val="16"/>
    </w:rPr>
  </w:style>
  <w:style w:type="paragraph" w:styleId="a9">
    <w:name w:val="annotation text"/>
    <w:basedOn w:val="a"/>
    <w:link w:val="aa"/>
    <w:uiPriority w:val="99"/>
    <w:unhideWhenUsed/>
    <w:rsid w:val="00FC6073"/>
    <w:rPr>
      <w:sz w:val="20"/>
      <w:szCs w:val="20"/>
    </w:rPr>
  </w:style>
  <w:style w:type="character" w:customStyle="1" w:styleId="aa">
    <w:name w:val="批注文字 字符"/>
    <w:basedOn w:val="a0"/>
    <w:link w:val="a9"/>
    <w:uiPriority w:val="99"/>
    <w:rsid w:val="00FC6073"/>
    <w:rPr>
      <w:sz w:val="20"/>
      <w:szCs w:val="20"/>
    </w:rPr>
  </w:style>
  <w:style w:type="paragraph" w:styleId="ab">
    <w:name w:val="annotation subject"/>
    <w:basedOn w:val="a9"/>
    <w:next w:val="a9"/>
    <w:link w:val="ac"/>
    <w:uiPriority w:val="99"/>
    <w:semiHidden/>
    <w:unhideWhenUsed/>
    <w:rsid w:val="00FC6073"/>
    <w:rPr>
      <w:b/>
      <w:bCs/>
    </w:rPr>
  </w:style>
  <w:style w:type="character" w:customStyle="1" w:styleId="ac">
    <w:name w:val="批注主题 字符"/>
    <w:basedOn w:val="aa"/>
    <w:link w:val="ab"/>
    <w:uiPriority w:val="99"/>
    <w:semiHidden/>
    <w:rsid w:val="00FC6073"/>
    <w:rPr>
      <w:b/>
      <w:bCs/>
      <w:sz w:val="20"/>
      <w:szCs w:val="20"/>
    </w:rPr>
  </w:style>
  <w:style w:type="character" w:customStyle="1" w:styleId="tgt">
    <w:name w:val="tgt"/>
    <w:basedOn w:val="a0"/>
    <w:rsid w:val="00DB764E"/>
  </w:style>
  <w:style w:type="character" w:customStyle="1" w:styleId="apple-converted-space">
    <w:name w:val="apple-converted-space"/>
    <w:basedOn w:val="a0"/>
    <w:rsid w:val="00DB7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658779">
      <w:bodyDiv w:val="1"/>
      <w:marLeft w:val="0"/>
      <w:marRight w:val="0"/>
      <w:marTop w:val="0"/>
      <w:marBottom w:val="0"/>
      <w:divBdr>
        <w:top w:val="none" w:sz="0" w:space="0" w:color="auto"/>
        <w:left w:val="none" w:sz="0" w:space="0" w:color="auto"/>
        <w:bottom w:val="none" w:sz="0" w:space="0" w:color="auto"/>
        <w:right w:val="none" w:sz="0" w:space="0" w:color="auto"/>
      </w:divBdr>
    </w:div>
    <w:div w:id="57621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file.elecfans.com/web1/M00/44/63/pIYBAFpYUziASwhfAABHdW-XHtQ243.png" TargetMode="External"/><Relationship Id="rId39" Type="http://schemas.microsoft.com/office/2011/relationships/people" Target="people.xml"/><Relationship Id="rId21" Type="http://schemas.openxmlformats.org/officeDocument/2006/relationships/image" Target="media/image11.png"/><Relationship Id="rId34" Type="http://schemas.openxmlformats.org/officeDocument/2006/relationships/hyperlink" Target="http://file.elecfans.com/web1/M00/44/63/pIYBAFpYUzmADJbfAACS_KEFAjI796.png" TargetMode="External"/><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image" Target="media/image7.png"/><Relationship Id="rId25" Type="http://schemas.openxmlformats.org/officeDocument/2006/relationships/image" Target="media/image13.jpe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hyperlink" Target="http://file.elecfans.com/web1/M00/44/61/o4YBAFpYUuSAflP2AABNdy7bS-E295.png" TargetMode="External"/><Relationship Id="rId32" Type="http://schemas.openxmlformats.org/officeDocument/2006/relationships/hyperlink" Target="http://file.elecfans.com/web1/M00/44/61/o4YBAFpYUuWARG_4AAAt0g2rXUI561.png" TargetMode="External"/><Relationship Id="rId37" Type="http://schemas.openxmlformats.org/officeDocument/2006/relationships/image" Target="media/image19.jpe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file.elecfans.com/web1/M00/44/63/pIYBAFpYUzmAMKFTAAA5Qebs5KY471.png" TargetMode="External"/><Relationship Id="rId36" Type="http://schemas.openxmlformats.org/officeDocument/2006/relationships/hyperlink" Target="http://file.elecfans.com/web1/M00/44/63/pIYBAFpYUzqAbcwLAAAvQbfcITs085.png" TargetMode="External"/><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image" Target="media/image16.jpe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hyperlink" Target="http://file.elecfans.com/web1/M00/44/61/o4YBAFpYUuSATbyFAAAkGCvtjog920.png" TargetMode="External"/><Relationship Id="rId27" Type="http://schemas.openxmlformats.org/officeDocument/2006/relationships/image" Target="media/image14.png"/><Relationship Id="rId30" Type="http://schemas.openxmlformats.org/officeDocument/2006/relationships/hyperlink" Target="http://file.elecfans.com/web1/M00/44/61/o4YBAFpYUuWANrp3AABHs8nX6gc002.png" TargetMode="External"/><Relationship Id="rId35" Type="http://schemas.openxmlformats.org/officeDocument/2006/relationships/image" Target="media/image18.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9</Pages>
  <Words>1903</Words>
  <Characters>10850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Haoyi</dc:creator>
  <cp:keywords/>
  <dc:description/>
  <cp:lastModifiedBy>WANG Haoyi</cp:lastModifiedBy>
  <cp:revision>6</cp:revision>
  <dcterms:created xsi:type="dcterms:W3CDTF">2021-07-13T05:53:00Z</dcterms:created>
  <dcterms:modified xsi:type="dcterms:W3CDTF">2021-07-26T13:34:00Z</dcterms:modified>
</cp:coreProperties>
</file>